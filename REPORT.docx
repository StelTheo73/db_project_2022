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93F63" w14:textId="77777777" w:rsidR="002D751F" w:rsidRDefault="002D751F" w:rsidP="00AB738D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l-GR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l-GR"/>
        </w:rPr>
        <w:t>ΕΦΑΡΜΟΓΗ ΠΡΩΤΑΘΛΗΜΑΤΟΣ ΠΟΔΟΣΦΑΙΡΟΥ</w:t>
      </w:r>
    </w:p>
    <w:p w14:paraId="69855CDE" w14:textId="2AA51063" w:rsidR="002D751F" w:rsidRDefault="002D751F" w:rsidP="00AB738D">
      <w:pPr>
        <w:jc w:val="both"/>
        <w:rPr>
          <w:rFonts w:ascii="Times New Roman" w:hAnsi="Times New Roman" w:cs="Times New Roman"/>
          <w:sz w:val="20"/>
          <w:szCs w:val="20"/>
          <w:lang w:val="el-GR"/>
        </w:rPr>
      </w:pPr>
      <w:r w:rsidRPr="002D751F">
        <w:rPr>
          <w:rFonts w:ascii="Times New Roman" w:hAnsi="Times New Roman" w:cs="Times New Roman"/>
          <w:sz w:val="20"/>
          <w:szCs w:val="20"/>
          <w:lang w:val="el-GR"/>
        </w:rPr>
        <w:t>Γιαννάκης Μύρων</w:t>
      </w:r>
      <w:r>
        <w:rPr>
          <w:rFonts w:ascii="Times New Roman" w:hAnsi="Times New Roman" w:cs="Times New Roman"/>
          <w:sz w:val="20"/>
          <w:szCs w:val="20"/>
          <w:lang w:val="el-GR"/>
        </w:rPr>
        <w:t xml:space="preserve"> – 1072899</w:t>
      </w:r>
    </w:p>
    <w:p w14:paraId="6E44AC8F" w14:textId="57D02E78" w:rsidR="002D751F" w:rsidRDefault="002D751F" w:rsidP="00AB738D">
      <w:pPr>
        <w:jc w:val="both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Θεοφίλου Στυλιανός – 1072791</w:t>
      </w:r>
    </w:p>
    <w:p w14:paraId="6893A654" w14:textId="0360E492" w:rsidR="002D751F" w:rsidRPr="006B18F5" w:rsidRDefault="002D751F" w:rsidP="00AB738D">
      <w:pPr>
        <w:jc w:val="both"/>
        <w:rPr>
          <w:rFonts w:ascii="Times New Roman" w:hAnsi="Times New Roman" w:cs="Times New Roman"/>
          <w:sz w:val="16"/>
          <w:szCs w:val="16"/>
          <w:lang w:val="el-GR"/>
        </w:rPr>
      </w:pPr>
    </w:p>
    <w:p w14:paraId="372D78C6" w14:textId="6012D517" w:rsidR="002D751F" w:rsidRDefault="002D751F" w:rsidP="00AB738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l-G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l-GR"/>
        </w:rPr>
        <w:t>ΠΕΡΙΛΗΨΗ</w:t>
      </w:r>
    </w:p>
    <w:p w14:paraId="6E92CD60" w14:textId="77777777" w:rsidR="00AB4C16" w:rsidRDefault="002D751F" w:rsidP="00AB738D">
      <w:pPr>
        <w:jc w:val="both"/>
        <w:rPr>
          <w:rFonts w:ascii="Times New Roman" w:hAnsi="Times New Roman" w:cs="Times New Roman"/>
          <w:sz w:val="18"/>
          <w:szCs w:val="18"/>
          <w:lang w:val="el-GR"/>
        </w:rPr>
      </w:pPr>
      <w:r>
        <w:rPr>
          <w:rFonts w:ascii="Times New Roman" w:hAnsi="Times New Roman" w:cs="Times New Roman"/>
          <w:sz w:val="18"/>
          <w:szCs w:val="18"/>
          <w:lang w:val="el-GR"/>
        </w:rPr>
        <w:t>Αναπτύχθηκε μία εφαρμογή για την υποστήριξη ενός ποδοσφαιρικού πρωταθλήματος</w:t>
      </w:r>
      <w:r w:rsidR="006B18F5">
        <w:rPr>
          <w:rFonts w:ascii="Times New Roman" w:hAnsi="Times New Roman" w:cs="Times New Roman"/>
          <w:sz w:val="18"/>
          <w:szCs w:val="18"/>
          <w:lang w:val="el-GR"/>
        </w:rPr>
        <w:t xml:space="preserve"> με τις γλώσσες προγραμματισμού </w:t>
      </w:r>
      <w:r w:rsidR="006B18F5">
        <w:rPr>
          <w:rFonts w:ascii="Times New Roman" w:hAnsi="Times New Roman" w:cs="Times New Roman"/>
          <w:sz w:val="18"/>
          <w:szCs w:val="18"/>
        </w:rPr>
        <w:t>python</w:t>
      </w:r>
      <w:r w:rsidR="006B18F5" w:rsidRPr="006B18F5">
        <w:rPr>
          <w:rFonts w:ascii="Times New Roman" w:hAnsi="Times New Roman" w:cs="Times New Roman"/>
          <w:sz w:val="18"/>
          <w:szCs w:val="18"/>
          <w:lang w:val="el-GR"/>
        </w:rPr>
        <w:t xml:space="preserve"> </w:t>
      </w:r>
      <w:r w:rsidR="006B18F5">
        <w:rPr>
          <w:rFonts w:ascii="Times New Roman" w:hAnsi="Times New Roman" w:cs="Times New Roman"/>
          <w:sz w:val="18"/>
          <w:szCs w:val="18"/>
          <w:lang w:val="el-GR"/>
        </w:rPr>
        <w:t xml:space="preserve">και </w:t>
      </w:r>
      <w:proofErr w:type="spellStart"/>
      <w:r w:rsidR="006B18F5">
        <w:rPr>
          <w:rFonts w:ascii="Times New Roman" w:hAnsi="Times New Roman" w:cs="Times New Roman"/>
          <w:sz w:val="18"/>
          <w:szCs w:val="18"/>
        </w:rPr>
        <w:t>sqlite</w:t>
      </w:r>
      <w:proofErr w:type="spellEnd"/>
      <w:r>
        <w:rPr>
          <w:rFonts w:ascii="Times New Roman" w:hAnsi="Times New Roman" w:cs="Times New Roman"/>
          <w:sz w:val="18"/>
          <w:szCs w:val="18"/>
          <w:lang w:val="el-GR"/>
        </w:rPr>
        <w:t xml:space="preserve">. Η εφαρμογή </w:t>
      </w:r>
      <w:r w:rsidR="006B18F5">
        <w:rPr>
          <w:rFonts w:ascii="Times New Roman" w:hAnsi="Times New Roman" w:cs="Times New Roman"/>
          <w:sz w:val="18"/>
          <w:szCs w:val="18"/>
          <w:lang w:val="el-GR"/>
        </w:rPr>
        <w:t>επιτρέπει τη διαχείριση</w:t>
      </w:r>
      <w:r>
        <w:rPr>
          <w:rFonts w:ascii="Times New Roman" w:hAnsi="Times New Roman" w:cs="Times New Roman"/>
          <w:sz w:val="18"/>
          <w:szCs w:val="18"/>
          <w:lang w:val="el-GR"/>
        </w:rPr>
        <w:t xml:space="preserve"> μία</w:t>
      </w:r>
      <w:r w:rsidR="006B18F5">
        <w:rPr>
          <w:rFonts w:ascii="Times New Roman" w:hAnsi="Times New Roman" w:cs="Times New Roman"/>
          <w:sz w:val="18"/>
          <w:szCs w:val="18"/>
          <w:lang w:val="el-GR"/>
        </w:rPr>
        <w:t>ς</w:t>
      </w:r>
      <w:r>
        <w:rPr>
          <w:rFonts w:ascii="Times New Roman" w:hAnsi="Times New Roman" w:cs="Times New Roman"/>
          <w:sz w:val="18"/>
          <w:szCs w:val="18"/>
          <w:lang w:val="el-GR"/>
        </w:rPr>
        <w:t xml:space="preserve"> βάση δεδομένων </w:t>
      </w:r>
      <w:r w:rsidR="006B18F5">
        <w:rPr>
          <w:rFonts w:ascii="Times New Roman" w:hAnsi="Times New Roman" w:cs="Times New Roman"/>
          <w:sz w:val="18"/>
          <w:szCs w:val="18"/>
          <w:lang w:val="el-GR"/>
        </w:rPr>
        <w:t>μέσω</w:t>
      </w:r>
      <w:r>
        <w:rPr>
          <w:rFonts w:ascii="Times New Roman" w:hAnsi="Times New Roman" w:cs="Times New Roman"/>
          <w:sz w:val="18"/>
          <w:szCs w:val="18"/>
          <w:lang w:val="el-GR"/>
        </w:rPr>
        <w:t xml:space="preserve"> γραφικής διεπαφής. Η βάση δεδομένων περιλαμβάνει πληροφορίες για τις ομάδες που συμμετέχουν στο πρωτάθλημα, </w:t>
      </w:r>
      <w:r w:rsidR="006B18F5">
        <w:rPr>
          <w:rFonts w:ascii="Times New Roman" w:hAnsi="Times New Roman" w:cs="Times New Roman"/>
          <w:sz w:val="18"/>
          <w:szCs w:val="18"/>
          <w:lang w:val="el-GR"/>
        </w:rPr>
        <w:t xml:space="preserve">τους ποδοσφαιριστές των ομάδων, τους αγώνες που έχουν γίνει, τα στατιστικά των παικτών και τους διαιτητές που ελέγχουν τους αγώνες. </w:t>
      </w:r>
    </w:p>
    <w:p w14:paraId="2262E1E2" w14:textId="7BAA32DB" w:rsidR="006B18F5" w:rsidRDefault="006B18F5" w:rsidP="00AB738D">
      <w:pPr>
        <w:jc w:val="both"/>
        <w:rPr>
          <w:rFonts w:ascii="Times New Roman" w:hAnsi="Times New Roman" w:cs="Times New Roman"/>
          <w:sz w:val="18"/>
          <w:szCs w:val="18"/>
          <w:lang w:val="el-GR"/>
        </w:rPr>
      </w:pPr>
      <w:r>
        <w:rPr>
          <w:rFonts w:ascii="Times New Roman" w:hAnsi="Times New Roman" w:cs="Times New Roman"/>
          <w:sz w:val="18"/>
          <w:szCs w:val="18"/>
          <w:lang w:val="el-GR"/>
        </w:rPr>
        <w:t>Η γραφική διεπαφή επιτρέπει στο χρήστη τη δυνατότητα να προσθέσει ή να αφαιρέσει από τη βάση όσα στοιχεία αναφέρθηκαν, να οπτικοποιήσει τα δεδομένα και να καθαρίσει πλήρως τη βάση. Για τις ανάγκες της εργασίας, προστέθηκε επίσης η δυνατότητα παραγωγής δεδομένων και αρχικοποίησης της βάσης με αυτά.</w:t>
      </w:r>
      <w:r w:rsidR="00AB4C16">
        <w:rPr>
          <w:rFonts w:ascii="Times New Roman" w:hAnsi="Times New Roman" w:cs="Times New Roman"/>
          <w:sz w:val="18"/>
          <w:szCs w:val="18"/>
          <w:lang w:val="el-GR"/>
        </w:rPr>
        <w:t xml:space="preserve"> Τα δεδομένα που μπορούν να παρουσιαστούν είναι : </w:t>
      </w:r>
    </w:p>
    <w:p w14:paraId="4A73A8DE" w14:textId="698117DB" w:rsidR="00AB4C16" w:rsidRDefault="00AB4C16" w:rsidP="00AB738D">
      <w:pPr>
        <w:jc w:val="both"/>
        <w:rPr>
          <w:rFonts w:ascii="Times New Roman" w:hAnsi="Times New Roman" w:cs="Times New Roman"/>
          <w:sz w:val="18"/>
          <w:szCs w:val="18"/>
          <w:lang w:val="el-GR"/>
        </w:rPr>
      </w:pPr>
      <w:r>
        <w:rPr>
          <w:rFonts w:ascii="Times New Roman" w:hAnsi="Times New Roman" w:cs="Times New Roman"/>
          <w:sz w:val="18"/>
          <w:szCs w:val="18"/>
          <w:lang w:val="el-GR"/>
        </w:rPr>
        <w:t>Α) Η βαθμολογία του πρωταθλήματος.</w:t>
      </w:r>
    </w:p>
    <w:p w14:paraId="187D20ED" w14:textId="752E6883" w:rsidR="00AB4C16" w:rsidRDefault="00AB4C16" w:rsidP="00AB738D">
      <w:pPr>
        <w:jc w:val="both"/>
        <w:rPr>
          <w:rFonts w:ascii="Times New Roman" w:hAnsi="Times New Roman" w:cs="Times New Roman"/>
          <w:sz w:val="18"/>
          <w:szCs w:val="18"/>
          <w:lang w:val="el-GR"/>
        </w:rPr>
      </w:pPr>
      <w:r>
        <w:rPr>
          <w:rFonts w:ascii="Times New Roman" w:hAnsi="Times New Roman" w:cs="Times New Roman"/>
          <w:sz w:val="18"/>
          <w:szCs w:val="18"/>
          <w:lang w:val="el-GR"/>
        </w:rPr>
        <w:t>Β) Τα προσωπικά στοιχεία των παικτών.</w:t>
      </w:r>
    </w:p>
    <w:p w14:paraId="106C7230" w14:textId="4693132F" w:rsidR="00AB4C16" w:rsidRDefault="00AB4C16" w:rsidP="00AB738D">
      <w:pPr>
        <w:jc w:val="both"/>
        <w:rPr>
          <w:rFonts w:ascii="Times New Roman" w:hAnsi="Times New Roman" w:cs="Times New Roman"/>
          <w:sz w:val="18"/>
          <w:szCs w:val="18"/>
          <w:lang w:val="el-GR"/>
        </w:rPr>
      </w:pPr>
      <w:r>
        <w:rPr>
          <w:rFonts w:ascii="Times New Roman" w:hAnsi="Times New Roman" w:cs="Times New Roman"/>
          <w:sz w:val="18"/>
          <w:szCs w:val="18"/>
          <w:lang w:val="el-GR"/>
        </w:rPr>
        <w:t>Γ) Τα στατιστικά στοιχεία των παικτών.</w:t>
      </w:r>
    </w:p>
    <w:p w14:paraId="1353CFD0" w14:textId="25E8DC6F" w:rsidR="00AB4C16" w:rsidRDefault="00AB4C16" w:rsidP="00AB738D">
      <w:pPr>
        <w:jc w:val="both"/>
        <w:rPr>
          <w:rFonts w:ascii="Times New Roman" w:hAnsi="Times New Roman" w:cs="Times New Roman"/>
          <w:sz w:val="18"/>
          <w:szCs w:val="18"/>
          <w:lang w:val="el-GR"/>
        </w:rPr>
      </w:pPr>
      <w:r>
        <w:rPr>
          <w:rFonts w:ascii="Times New Roman" w:hAnsi="Times New Roman" w:cs="Times New Roman"/>
          <w:sz w:val="18"/>
          <w:szCs w:val="18"/>
          <w:lang w:val="el-GR"/>
        </w:rPr>
        <w:t>Δ) Τα προσωπικά στοιχεία των διαιτητών.</w:t>
      </w:r>
    </w:p>
    <w:p w14:paraId="715D48D7" w14:textId="553C2AA4" w:rsidR="00AB4C16" w:rsidRDefault="00AB4C16" w:rsidP="00AB738D">
      <w:pPr>
        <w:jc w:val="both"/>
        <w:rPr>
          <w:rFonts w:ascii="Times New Roman" w:hAnsi="Times New Roman" w:cs="Times New Roman"/>
          <w:sz w:val="18"/>
          <w:szCs w:val="18"/>
          <w:lang w:val="el-GR"/>
        </w:rPr>
      </w:pPr>
      <w:r>
        <w:rPr>
          <w:rFonts w:ascii="Times New Roman" w:hAnsi="Times New Roman" w:cs="Times New Roman"/>
          <w:sz w:val="18"/>
          <w:szCs w:val="18"/>
          <w:lang w:val="el-GR"/>
        </w:rPr>
        <w:t>Ε) Τα στατιστικά στοιχεία των αγώνων.</w:t>
      </w:r>
    </w:p>
    <w:p w14:paraId="5B0E6F8E" w14:textId="77777777" w:rsidR="00AB4C16" w:rsidRPr="00AB4C16" w:rsidRDefault="00AB4C16" w:rsidP="00AB738D">
      <w:pPr>
        <w:jc w:val="both"/>
        <w:rPr>
          <w:rFonts w:ascii="Times New Roman" w:hAnsi="Times New Roman" w:cs="Times New Roman"/>
          <w:sz w:val="16"/>
          <w:szCs w:val="16"/>
          <w:lang w:val="el-GR"/>
        </w:rPr>
      </w:pPr>
    </w:p>
    <w:p w14:paraId="24241F3E" w14:textId="2BE13F12" w:rsidR="006B18F5" w:rsidRDefault="006B18F5" w:rsidP="00AB738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l-G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l-GR"/>
        </w:rPr>
        <w:t>ΜΕΘΟΔΟΛΟΓΙΑ</w:t>
      </w:r>
    </w:p>
    <w:p w14:paraId="1D2B2887" w14:textId="4AB46BD0" w:rsidR="00D76071" w:rsidRDefault="006B18F5" w:rsidP="00AB738D">
      <w:pPr>
        <w:jc w:val="both"/>
        <w:rPr>
          <w:rFonts w:ascii="Times New Roman" w:hAnsi="Times New Roman" w:cs="Times New Roman"/>
          <w:sz w:val="18"/>
          <w:szCs w:val="18"/>
          <w:lang w:val="el-GR"/>
        </w:rPr>
      </w:pPr>
      <w:r>
        <w:rPr>
          <w:rFonts w:ascii="Times New Roman" w:hAnsi="Times New Roman" w:cs="Times New Roman"/>
          <w:sz w:val="18"/>
          <w:szCs w:val="18"/>
          <w:lang w:val="el-GR"/>
        </w:rPr>
        <w:t xml:space="preserve">Το πρώτο βήμα για την επίλυση του προβλήματος ήταν να καθοριστούν οι οντότητες που θα υπάρχουν στη βάση και η δημιουργία του διαγράμματος οντοτήτων – συσχετίσεων και του σχεσιακού διαγράμματος. </w:t>
      </w:r>
      <w:r w:rsidR="00382894">
        <w:rPr>
          <w:rFonts w:ascii="Times New Roman" w:hAnsi="Times New Roman" w:cs="Times New Roman"/>
          <w:sz w:val="18"/>
          <w:szCs w:val="18"/>
          <w:lang w:val="el-GR"/>
        </w:rPr>
        <w:t>Στη συνέχεια καθορίστηκε η βιβλιοθήκη γραφικών που θα χρησιμοποιηθεί (</w:t>
      </w:r>
      <w:r w:rsidR="00382894">
        <w:rPr>
          <w:rFonts w:ascii="Times New Roman" w:hAnsi="Times New Roman" w:cs="Times New Roman"/>
          <w:sz w:val="18"/>
          <w:szCs w:val="18"/>
        </w:rPr>
        <w:t>tkinter</w:t>
      </w:r>
      <w:r w:rsidR="00382894" w:rsidRPr="00382894">
        <w:rPr>
          <w:rFonts w:ascii="Times New Roman" w:hAnsi="Times New Roman" w:cs="Times New Roman"/>
          <w:sz w:val="18"/>
          <w:szCs w:val="18"/>
          <w:lang w:val="el-GR"/>
        </w:rPr>
        <w:t xml:space="preserve">) </w:t>
      </w:r>
      <w:r w:rsidR="00382894">
        <w:rPr>
          <w:rFonts w:ascii="Times New Roman" w:hAnsi="Times New Roman" w:cs="Times New Roman"/>
          <w:sz w:val="18"/>
          <w:szCs w:val="18"/>
          <w:lang w:val="el-GR"/>
        </w:rPr>
        <w:t xml:space="preserve">και οι λειτουργίες που θα υποστηρίζονται από τη γραφική διεπαφή. </w:t>
      </w:r>
      <w:r w:rsidR="00D76071">
        <w:rPr>
          <w:rFonts w:ascii="Times New Roman" w:hAnsi="Times New Roman" w:cs="Times New Roman"/>
          <w:sz w:val="18"/>
          <w:szCs w:val="18"/>
          <w:lang w:val="el-GR"/>
        </w:rPr>
        <w:t>(Προσθήκη – αφαίρεση στοιχείων, οπτικοποίηση δεδομένων). Μετά ακολούθησε ο καθορισμός τω</w:t>
      </w:r>
      <w:r w:rsidR="00140586">
        <w:rPr>
          <w:rFonts w:ascii="Times New Roman" w:hAnsi="Times New Roman" w:cs="Times New Roman"/>
          <w:sz w:val="18"/>
          <w:szCs w:val="18"/>
          <w:lang w:val="el-GR"/>
        </w:rPr>
        <w:t>ν</w:t>
      </w:r>
      <w:r w:rsidR="00D76071">
        <w:rPr>
          <w:rFonts w:ascii="Times New Roman" w:hAnsi="Times New Roman" w:cs="Times New Roman"/>
          <w:sz w:val="18"/>
          <w:szCs w:val="18"/>
          <w:lang w:val="el-GR"/>
        </w:rPr>
        <w:t xml:space="preserve"> βασικών ερωτημάτων που πρέπει να γίνονται προς τη βάση μέσω της γραφικής διεπαφής και τελικά ξεκίνησε η ανάπτυξη του κώδικα. </w:t>
      </w:r>
    </w:p>
    <w:p w14:paraId="08F8C544" w14:textId="60DCC00C" w:rsidR="00140586" w:rsidRDefault="00D76071" w:rsidP="00AB738D">
      <w:pPr>
        <w:jc w:val="both"/>
        <w:rPr>
          <w:rFonts w:ascii="Times New Roman" w:hAnsi="Times New Roman" w:cs="Times New Roman"/>
          <w:sz w:val="18"/>
          <w:szCs w:val="18"/>
          <w:lang w:val="el-GR"/>
        </w:rPr>
      </w:pPr>
      <w:r>
        <w:rPr>
          <w:rFonts w:ascii="Times New Roman" w:hAnsi="Times New Roman" w:cs="Times New Roman"/>
          <w:sz w:val="18"/>
          <w:szCs w:val="18"/>
          <w:lang w:val="el-GR"/>
        </w:rPr>
        <w:t xml:space="preserve">Αρχικά δημιουργήθηκε ο κώδικας </w:t>
      </w:r>
      <w:r w:rsidR="000F5A6C">
        <w:rPr>
          <w:rFonts w:ascii="Times New Roman" w:hAnsi="Times New Roman" w:cs="Times New Roman"/>
          <w:sz w:val="18"/>
          <w:szCs w:val="18"/>
          <w:lang w:val="el-GR"/>
        </w:rPr>
        <w:t>δημιουργίας</w:t>
      </w:r>
      <w:r>
        <w:rPr>
          <w:rFonts w:ascii="Times New Roman" w:hAnsi="Times New Roman" w:cs="Times New Roman"/>
          <w:sz w:val="18"/>
          <w:szCs w:val="18"/>
          <w:lang w:val="el-GR"/>
        </w:rPr>
        <w:t xml:space="preserve"> </w:t>
      </w:r>
      <w:r w:rsidR="000F5A6C">
        <w:rPr>
          <w:rFonts w:ascii="Times New Roman" w:hAnsi="Times New Roman" w:cs="Times New Roman"/>
          <w:sz w:val="18"/>
          <w:szCs w:val="18"/>
          <w:lang w:val="el-GR"/>
        </w:rPr>
        <w:t>τυχαίων</w:t>
      </w:r>
      <w:r>
        <w:rPr>
          <w:rFonts w:ascii="Times New Roman" w:hAnsi="Times New Roman" w:cs="Times New Roman"/>
          <w:sz w:val="18"/>
          <w:szCs w:val="18"/>
          <w:lang w:val="el-GR"/>
        </w:rPr>
        <w:t xml:space="preserve"> δεδομέν</w:t>
      </w:r>
      <w:r w:rsidR="000F5A6C">
        <w:rPr>
          <w:rFonts w:ascii="Times New Roman" w:hAnsi="Times New Roman" w:cs="Times New Roman"/>
          <w:sz w:val="18"/>
          <w:szCs w:val="18"/>
          <w:lang w:val="el-GR"/>
        </w:rPr>
        <w:t>ων</w:t>
      </w:r>
      <w:r>
        <w:rPr>
          <w:rFonts w:ascii="Times New Roman" w:hAnsi="Times New Roman" w:cs="Times New Roman"/>
          <w:sz w:val="18"/>
          <w:szCs w:val="18"/>
          <w:lang w:val="el-GR"/>
        </w:rPr>
        <w:t xml:space="preserve"> και τα βασικά παράθυρα της γραφικής διεπαφής. Ακολούθησε η ανάπτυξη των βασικών ερωτημάτων προς τη βάση. Στη συνέχεια ήρθε η πλήρης ανάπτυξη της γραφικής διεπαφής παράλληλα με τη συγγραφή των πιο περίπλοκων ερωτημάτων – τα οποία αφορούσαν την ανάκτηση των στατιστικών στοιχείων και τον υπολογισμό της βαθμολογίας. </w:t>
      </w:r>
      <w:r w:rsidR="000F5A6C">
        <w:rPr>
          <w:rFonts w:ascii="Times New Roman" w:hAnsi="Times New Roman" w:cs="Times New Roman"/>
          <w:sz w:val="18"/>
          <w:szCs w:val="18"/>
          <w:lang w:val="el-GR"/>
        </w:rPr>
        <w:t>Μετά</w:t>
      </w:r>
      <w:r>
        <w:rPr>
          <w:rFonts w:ascii="Times New Roman" w:hAnsi="Times New Roman" w:cs="Times New Roman"/>
          <w:sz w:val="18"/>
          <w:szCs w:val="18"/>
          <w:lang w:val="el-GR"/>
        </w:rPr>
        <w:t xml:space="preserve"> ενσωματώθηκαν τα ερωτήματα στη γραφική διεπαφή και έγινε εκτεταμένος έλεγχος για λάθη κατά την ανάκτηση των δεδομένων. </w:t>
      </w:r>
      <w:r w:rsidR="000F5A6C">
        <w:rPr>
          <w:rFonts w:ascii="Times New Roman" w:hAnsi="Times New Roman" w:cs="Times New Roman"/>
          <w:sz w:val="18"/>
          <w:szCs w:val="18"/>
          <w:lang w:val="el-GR"/>
        </w:rPr>
        <w:t>Τ</w:t>
      </w:r>
      <w:r>
        <w:rPr>
          <w:rFonts w:ascii="Times New Roman" w:hAnsi="Times New Roman" w:cs="Times New Roman"/>
          <w:sz w:val="18"/>
          <w:szCs w:val="18"/>
          <w:lang w:val="el-GR"/>
        </w:rPr>
        <w:t>έλος ενσωματώθηκε</w:t>
      </w:r>
      <w:r w:rsidR="000F5A6C">
        <w:rPr>
          <w:rFonts w:ascii="Times New Roman" w:hAnsi="Times New Roman" w:cs="Times New Roman"/>
          <w:sz w:val="18"/>
          <w:szCs w:val="18"/>
          <w:lang w:val="el-GR"/>
        </w:rPr>
        <w:t xml:space="preserve"> στη γραφική διεπαφή</w:t>
      </w:r>
      <w:r>
        <w:rPr>
          <w:rFonts w:ascii="Times New Roman" w:hAnsi="Times New Roman" w:cs="Times New Roman"/>
          <w:sz w:val="18"/>
          <w:szCs w:val="18"/>
          <w:lang w:val="el-GR"/>
        </w:rPr>
        <w:t xml:space="preserve"> η δυνατ</w:t>
      </w:r>
      <w:r w:rsidR="000F5A6C">
        <w:rPr>
          <w:rFonts w:ascii="Times New Roman" w:hAnsi="Times New Roman" w:cs="Times New Roman"/>
          <w:sz w:val="18"/>
          <w:szCs w:val="18"/>
          <w:lang w:val="el-GR"/>
        </w:rPr>
        <w:t>ότητα αρχικοποίησης της βάσης με τυχαία δεδομένα</w:t>
      </w:r>
      <w:r w:rsidR="00140586" w:rsidRPr="00140586">
        <w:rPr>
          <w:rFonts w:ascii="Times New Roman" w:hAnsi="Times New Roman" w:cs="Times New Roman"/>
          <w:sz w:val="18"/>
          <w:szCs w:val="18"/>
          <w:lang w:val="el-GR"/>
        </w:rPr>
        <w:t xml:space="preserve"> </w:t>
      </w:r>
      <w:r w:rsidR="00140586">
        <w:rPr>
          <w:rFonts w:ascii="Times New Roman" w:hAnsi="Times New Roman" w:cs="Times New Roman"/>
          <w:sz w:val="18"/>
          <w:szCs w:val="18"/>
          <w:lang w:val="el-GR"/>
        </w:rPr>
        <w:t>και υλοποιήθηκε ο έλεγχος για την ορθότητα των δεδομένων που εισάγονται στη βάση</w:t>
      </w:r>
      <w:r>
        <w:rPr>
          <w:rFonts w:ascii="Times New Roman" w:hAnsi="Times New Roman" w:cs="Times New Roman"/>
          <w:sz w:val="18"/>
          <w:szCs w:val="18"/>
          <w:lang w:val="el-GR"/>
        </w:rPr>
        <w:t xml:space="preserve">. Αρχικά αυτό γινόταν </w:t>
      </w:r>
      <w:r w:rsidR="000F5A6C">
        <w:rPr>
          <w:rFonts w:ascii="Times New Roman" w:hAnsi="Times New Roman" w:cs="Times New Roman"/>
          <w:sz w:val="18"/>
          <w:szCs w:val="18"/>
          <w:lang w:val="el-GR"/>
        </w:rPr>
        <w:t xml:space="preserve">μόνο </w:t>
      </w:r>
      <w:r>
        <w:rPr>
          <w:rFonts w:ascii="Times New Roman" w:hAnsi="Times New Roman" w:cs="Times New Roman"/>
          <w:sz w:val="18"/>
          <w:szCs w:val="18"/>
          <w:lang w:val="el-GR"/>
        </w:rPr>
        <w:t xml:space="preserve">μέσω </w:t>
      </w:r>
      <w:r>
        <w:rPr>
          <w:rFonts w:ascii="Times New Roman" w:hAnsi="Times New Roman" w:cs="Times New Roman"/>
          <w:sz w:val="18"/>
          <w:szCs w:val="18"/>
        </w:rPr>
        <w:t>command</w:t>
      </w:r>
      <w:r w:rsidRPr="00D76071">
        <w:rPr>
          <w:rFonts w:ascii="Times New Roman" w:hAnsi="Times New Roman" w:cs="Times New Roman"/>
          <w:sz w:val="18"/>
          <w:szCs w:val="18"/>
          <w:lang w:val="el-GR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line</w:t>
      </w:r>
      <w:r>
        <w:rPr>
          <w:rFonts w:ascii="Times New Roman" w:hAnsi="Times New Roman" w:cs="Times New Roman"/>
          <w:sz w:val="18"/>
          <w:szCs w:val="18"/>
          <w:lang w:val="el-GR"/>
        </w:rPr>
        <w:t xml:space="preserve"> για σκοπούς </w:t>
      </w:r>
      <w:proofErr w:type="spellStart"/>
      <w:r>
        <w:rPr>
          <w:rFonts w:ascii="Times New Roman" w:hAnsi="Times New Roman" w:cs="Times New Roman"/>
          <w:sz w:val="18"/>
          <w:szCs w:val="18"/>
          <w:lang w:val="el-GR"/>
        </w:rPr>
        <w:t>αποσφαλμάτωσης</w:t>
      </w:r>
      <w:proofErr w:type="spellEnd"/>
      <w:r>
        <w:rPr>
          <w:rFonts w:ascii="Times New Roman" w:hAnsi="Times New Roman" w:cs="Times New Roman"/>
          <w:sz w:val="18"/>
          <w:szCs w:val="18"/>
          <w:lang w:val="el-GR"/>
        </w:rPr>
        <w:t xml:space="preserve"> και ελέγχου</w:t>
      </w:r>
      <w:r w:rsidR="000F5A6C">
        <w:rPr>
          <w:rFonts w:ascii="Times New Roman" w:hAnsi="Times New Roman" w:cs="Times New Roman"/>
          <w:sz w:val="18"/>
          <w:szCs w:val="18"/>
          <w:lang w:val="el-GR"/>
        </w:rPr>
        <w:t>.</w:t>
      </w:r>
    </w:p>
    <w:p w14:paraId="6BDAA904" w14:textId="600031FA" w:rsidR="006658DE" w:rsidRPr="000F5A6C" w:rsidRDefault="006658DE" w:rsidP="00AB738D">
      <w:pPr>
        <w:jc w:val="both"/>
        <w:rPr>
          <w:rFonts w:ascii="Times New Roman" w:hAnsi="Times New Roman" w:cs="Times New Roman"/>
          <w:sz w:val="16"/>
          <w:szCs w:val="16"/>
          <w:lang w:val="el-GR"/>
        </w:rPr>
      </w:pPr>
    </w:p>
    <w:p w14:paraId="028A271B" w14:textId="53D1BCEB" w:rsidR="00140586" w:rsidRDefault="00140586" w:rsidP="00AB738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l-G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l-GR"/>
        </w:rPr>
        <w:t>ΑΞΙΟΛΟΓΗΣΗ</w:t>
      </w:r>
    </w:p>
    <w:p w14:paraId="09666EA9" w14:textId="7B18E913" w:rsidR="0083353B" w:rsidRDefault="0083353B" w:rsidP="00AB738D">
      <w:pPr>
        <w:jc w:val="both"/>
        <w:rPr>
          <w:rFonts w:ascii="Times New Roman" w:hAnsi="Times New Roman" w:cs="Times New Roman"/>
          <w:sz w:val="18"/>
          <w:szCs w:val="18"/>
          <w:lang w:val="el-GR"/>
        </w:rPr>
      </w:pPr>
      <w:r>
        <w:rPr>
          <w:rFonts w:ascii="Times New Roman" w:hAnsi="Times New Roman" w:cs="Times New Roman"/>
          <w:sz w:val="18"/>
          <w:szCs w:val="18"/>
          <w:lang w:val="el-GR"/>
        </w:rPr>
        <w:t xml:space="preserve">Η εργασία αξιολογήθηκε με βάση δύο κριτήρια, την ταχύτητα απόκρισης και την απουσία σφαλμάτων κατά την εκτέλεση των ερωτημάτων. Ο κώδικας δοκιμάστηκε εκτενώς σε διάφορα σενάρια απουσίας μερικής ή ολικής πληροφορίας από τη βάση και σε διάφορους συνδυασμούς για τους αγώνες και στα στατιστικά τους. Έγινε έλεγχος όλων των σφαλμάτων που προέκυψαν, είτε μέσω της διόρθωσης των αρχικών </w:t>
      </w:r>
      <w:r>
        <w:rPr>
          <w:rFonts w:ascii="Times New Roman" w:hAnsi="Times New Roman" w:cs="Times New Roman"/>
          <w:sz w:val="18"/>
          <w:szCs w:val="18"/>
        </w:rPr>
        <w:t>queries</w:t>
      </w:r>
      <w:r>
        <w:rPr>
          <w:rFonts w:ascii="Times New Roman" w:hAnsi="Times New Roman" w:cs="Times New Roman"/>
          <w:sz w:val="18"/>
          <w:szCs w:val="18"/>
          <w:lang w:val="el-GR"/>
        </w:rPr>
        <w:t xml:space="preserve"> είτε με χρήση της </w:t>
      </w:r>
      <w:r>
        <w:rPr>
          <w:rFonts w:ascii="Times New Roman" w:hAnsi="Times New Roman" w:cs="Times New Roman"/>
          <w:sz w:val="18"/>
          <w:szCs w:val="18"/>
        </w:rPr>
        <w:t>python</w:t>
      </w:r>
      <w:r w:rsidRPr="0083353B">
        <w:rPr>
          <w:rFonts w:ascii="Times New Roman" w:hAnsi="Times New Roman" w:cs="Times New Roman"/>
          <w:sz w:val="18"/>
          <w:szCs w:val="18"/>
          <w:lang w:val="el-GR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l-GR"/>
        </w:rPr>
        <w:t>αφού γινόταν η ανάκτηση. Όσον αφορά την ταχύτητα, ο κώδικας αποκρίνεσαι άμεσα σε όλα τα ερωτήματα προς τη βάση, χωρίς να παρατηρείται καθυστέρηση από το πάτημα του κουμπιού μέχρι την εμφάνιση του ζητούμενου αποτελέσματος.</w:t>
      </w:r>
    </w:p>
    <w:p w14:paraId="05B272B8" w14:textId="5379A597" w:rsidR="0083353B" w:rsidRDefault="0083353B" w:rsidP="00AB738D">
      <w:pPr>
        <w:jc w:val="both"/>
        <w:rPr>
          <w:rFonts w:ascii="Times New Roman" w:hAnsi="Times New Roman" w:cs="Times New Roman"/>
          <w:sz w:val="16"/>
          <w:szCs w:val="16"/>
          <w:lang w:val="el-GR"/>
        </w:rPr>
      </w:pPr>
    </w:p>
    <w:p w14:paraId="7CD2744F" w14:textId="1D6808C2" w:rsidR="0083353B" w:rsidRDefault="0083353B" w:rsidP="00AB738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l-G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l-GR"/>
        </w:rPr>
        <w:t>ΔΕΔΟΜΕΝΑ</w:t>
      </w:r>
    </w:p>
    <w:p w14:paraId="57FB44D8" w14:textId="0AF15BE3" w:rsidR="00C63D71" w:rsidRDefault="00C63D71" w:rsidP="00AB738D">
      <w:pPr>
        <w:jc w:val="both"/>
        <w:rPr>
          <w:rFonts w:ascii="Times New Roman" w:hAnsi="Times New Roman" w:cs="Times New Roman"/>
          <w:sz w:val="18"/>
          <w:szCs w:val="18"/>
          <w:lang w:val="el-GR"/>
        </w:rPr>
      </w:pPr>
      <w:r>
        <w:rPr>
          <w:rFonts w:ascii="Times New Roman" w:hAnsi="Times New Roman" w:cs="Times New Roman"/>
          <w:sz w:val="18"/>
          <w:szCs w:val="18"/>
          <w:lang w:val="el-GR"/>
        </w:rPr>
        <w:t xml:space="preserve">Τα δεδομένα που χρησιμοποιήθηκαν για την ανάπτυξη και τον έλεγχο της εφαρμογής δημιουργήθηκαν με τυχαίο τρόπο. Χρησιμοποιήθηκαν οι βιβλιοθήκες </w:t>
      </w:r>
      <w:r>
        <w:rPr>
          <w:rFonts w:ascii="Times New Roman" w:hAnsi="Times New Roman" w:cs="Times New Roman"/>
          <w:sz w:val="18"/>
          <w:szCs w:val="18"/>
        </w:rPr>
        <w:t>random</w:t>
      </w:r>
      <w:r w:rsidRPr="00C63D71">
        <w:rPr>
          <w:rFonts w:ascii="Times New Roman" w:hAnsi="Times New Roman" w:cs="Times New Roman"/>
          <w:sz w:val="18"/>
          <w:szCs w:val="18"/>
          <w:lang w:val="el-GR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l-GR"/>
        </w:rPr>
        <w:t xml:space="preserve">και </w:t>
      </w:r>
      <w:proofErr w:type="spellStart"/>
      <w:r>
        <w:rPr>
          <w:rFonts w:ascii="Times New Roman" w:hAnsi="Times New Roman" w:cs="Times New Roman"/>
          <w:sz w:val="18"/>
          <w:szCs w:val="18"/>
        </w:rPr>
        <w:t>numpy</w:t>
      </w:r>
      <w:proofErr w:type="spellEnd"/>
      <w:r w:rsidRPr="00C63D71">
        <w:rPr>
          <w:rFonts w:ascii="Times New Roman" w:hAnsi="Times New Roman" w:cs="Times New Roman"/>
          <w:sz w:val="18"/>
          <w:szCs w:val="18"/>
          <w:lang w:val="el-GR"/>
        </w:rPr>
        <w:t>.</w:t>
      </w:r>
      <w:r>
        <w:rPr>
          <w:rFonts w:ascii="Times New Roman" w:hAnsi="Times New Roman" w:cs="Times New Roman"/>
          <w:sz w:val="18"/>
          <w:szCs w:val="18"/>
        </w:rPr>
        <w:t>random</w:t>
      </w:r>
      <w:r>
        <w:rPr>
          <w:rFonts w:ascii="Times New Roman" w:hAnsi="Times New Roman" w:cs="Times New Roman"/>
          <w:sz w:val="18"/>
          <w:szCs w:val="18"/>
          <w:lang w:val="el-GR"/>
        </w:rPr>
        <w:t xml:space="preserve"> για την επιλογή τυχαίων ονομάτων και αριθμών. Τα ονόματα των ομάδων επιλέγονται με τυχαίο</w:t>
      </w:r>
    </w:p>
    <w:p w14:paraId="31F63AE5" w14:textId="0A19194A" w:rsidR="0083353B" w:rsidRDefault="00C63D71" w:rsidP="00AB738D">
      <w:pPr>
        <w:jc w:val="both"/>
        <w:rPr>
          <w:rFonts w:ascii="Times New Roman" w:hAnsi="Times New Roman" w:cs="Times New Roman"/>
          <w:sz w:val="18"/>
          <w:szCs w:val="18"/>
          <w:lang w:val="el-GR"/>
        </w:rPr>
      </w:pPr>
      <w:r>
        <w:rPr>
          <w:rFonts w:ascii="Times New Roman" w:hAnsi="Times New Roman" w:cs="Times New Roman"/>
          <w:sz w:val="18"/>
          <w:szCs w:val="18"/>
          <w:lang w:val="el-GR"/>
        </w:rPr>
        <w:lastRenderedPageBreak/>
        <w:t xml:space="preserve">τρόπο μέσα από το κείμενο </w:t>
      </w:r>
      <w:r>
        <w:rPr>
          <w:rFonts w:ascii="Times New Roman" w:hAnsi="Times New Roman" w:cs="Times New Roman"/>
          <w:sz w:val="18"/>
          <w:szCs w:val="18"/>
        </w:rPr>
        <w:t>lorem</w:t>
      </w:r>
      <w:r w:rsidRPr="00C63D71">
        <w:rPr>
          <w:rFonts w:ascii="Times New Roman" w:hAnsi="Times New Roman" w:cs="Times New Roman"/>
          <w:sz w:val="18"/>
          <w:szCs w:val="18"/>
          <w:lang w:val="el-GR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ipsum</w:t>
      </w:r>
      <w:r>
        <w:rPr>
          <w:rFonts w:ascii="Times New Roman" w:hAnsi="Times New Roman" w:cs="Times New Roman"/>
          <w:sz w:val="18"/>
          <w:szCs w:val="18"/>
          <w:lang w:val="el-GR"/>
        </w:rPr>
        <w:t xml:space="preserve"> ενώ τα ονόματα των παικτών / διαιτητών επιλέγονται από τη λίστα ονομάτων που βρίσκεται στο </w:t>
      </w:r>
      <w:r>
        <w:rPr>
          <w:rFonts w:ascii="Times New Roman" w:hAnsi="Times New Roman" w:cs="Times New Roman"/>
          <w:sz w:val="18"/>
          <w:szCs w:val="18"/>
        </w:rPr>
        <w:t>github</w:t>
      </w:r>
      <w:r w:rsidRPr="00C63D71">
        <w:rPr>
          <w:rFonts w:ascii="Times New Roman" w:hAnsi="Times New Roman" w:cs="Times New Roman"/>
          <w:sz w:val="18"/>
          <w:szCs w:val="18"/>
          <w:lang w:val="el-GR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repository</w:t>
      </w:r>
      <w:r w:rsidRPr="00C63D71">
        <w:rPr>
          <w:rFonts w:ascii="Times New Roman" w:hAnsi="Times New Roman" w:cs="Times New Roman"/>
          <w:sz w:val="18"/>
          <w:szCs w:val="18"/>
          <w:lang w:val="el-GR"/>
        </w:rPr>
        <w:t xml:space="preserve">: </w:t>
      </w:r>
      <w:r w:rsidR="00916860">
        <w:fldChar w:fldCharType="begin"/>
      </w:r>
      <w:r w:rsidR="00916860" w:rsidRPr="00536955">
        <w:rPr>
          <w:lang w:val="el-GR"/>
          <w:rPrChange w:id="0" w:author="Stylianos Theofilou (Nokia)" w:date="2023-01-03T18:58:00Z">
            <w:rPr/>
          </w:rPrChange>
        </w:rPr>
        <w:instrText xml:space="preserve"> </w:instrText>
      </w:r>
      <w:r w:rsidR="00916860">
        <w:instrText>HYPERLINK</w:instrText>
      </w:r>
      <w:r w:rsidR="00916860" w:rsidRPr="00536955">
        <w:rPr>
          <w:lang w:val="el-GR"/>
          <w:rPrChange w:id="1" w:author="Stylianos Theofilou (Nokia)" w:date="2023-01-03T18:58:00Z">
            <w:rPr/>
          </w:rPrChange>
        </w:rPr>
        <w:instrText xml:space="preserve"> "</w:instrText>
      </w:r>
      <w:r w:rsidR="00916860">
        <w:instrText>https</w:instrText>
      </w:r>
      <w:r w:rsidR="00916860" w:rsidRPr="00536955">
        <w:rPr>
          <w:lang w:val="el-GR"/>
          <w:rPrChange w:id="2" w:author="Stylianos Theofilou (Nokia)" w:date="2023-01-03T18:58:00Z">
            <w:rPr/>
          </w:rPrChange>
        </w:rPr>
        <w:instrText>://</w:instrText>
      </w:r>
      <w:r w:rsidR="00916860">
        <w:instrText>github</w:instrText>
      </w:r>
      <w:r w:rsidR="00916860" w:rsidRPr="00536955">
        <w:rPr>
          <w:lang w:val="el-GR"/>
          <w:rPrChange w:id="3" w:author="Stylianos Theofilou (Nokia)" w:date="2023-01-03T18:58:00Z">
            <w:rPr/>
          </w:rPrChange>
        </w:rPr>
        <w:instrText>.</w:instrText>
      </w:r>
      <w:r w:rsidR="00916860">
        <w:instrText>com</w:instrText>
      </w:r>
      <w:r w:rsidR="00916860" w:rsidRPr="00536955">
        <w:rPr>
          <w:lang w:val="el-GR"/>
          <w:rPrChange w:id="4" w:author="Stylianos Theofilou (Nokia)" w:date="2023-01-03T18:58:00Z">
            <w:rPr/>
          </w:rPrChange>
        </w:rPr>
        <w:instrText>/</w:instrText>
      </w:r>
      <w:r w:rsidR="00916860">
        <w:instrText>rossgoodwin</w:instrText>
      </w:r>
      <w:r w:rsidR="00916860" w:rsidRPr="00536955">
        <w:rPr>
          <w:lang w:val="el-GR"/>
          <w:rPrChange w:id="5" w:author="Stylianos Theofilou (Nokia)" w:date="2023-01-03T18:58:00Z">
            <w:rPr/>
          </w:rPrChange>
        </w:rPr>
        <w:instrText>/</w:instrText>
      </w:r>
      <w:r w:rsidR="00916860">
        <w:instrText>american</w:instrText>
      </w:r>
      <w:r w:rsidR="00916860" w:rsidRPr="00536955">
        <w:rPr>
          <w:lang w:val="el-GR"/>
          <w:rPrChange w:id="6" w:author="Stylianos Theofilou (Nokia)" w:date="2023-01-03T18:58:00Z">
            <w:rPr/>
          </w:rPrChange>
        </w:rPr>
        <w:instrText>-</w:instrText>
      </w:r>
      <w:r w:rsidR="00916860">
        <w:instrText>names</w:instrText>
      </w:r>
      <w:r w:rsidR="00916860" w:rsidRPr="00536955">
        <w:rPr>
          <w:lang w:val="el-GR"/>
          <w:rPrChange w:id="7" w:author="Stylianos Theofilou (Nokia)" w:date="2023-01-03T18:58:00Z">
            <w:rPr/>
          </w:rPrChange>
        </w:rPr>
        <w:instrText xml:space="preserve">" </w:instrText>
      </w:r>
      <w:r w:rsidR="00916860">
        <w:fldChar w:fldCharType="separate"/>
      </w:r>
      <w:r w:rsidRPr="00C63D71">
        <w:rPr>
          <w:rStyle w:val="-"/>
          <w:rFonts w:ascii="Times New Roman" w:hAnsi="Times New Roman" w:cs="Times New Roman"/>
          <w:sz w:val="18"/>
          <w:szCs w:val="18"/>
          <w:lang w:val="el-GR"/>
        </w:rPr>
        <w:t>https://github.com/rossgoodwin/american-names</w:t>
      </w:r>
      <w:r w:rsidR="00916860">
        <w:rPr>
          <w:rStyle w:val="-"/>
          <w:rFonts w:ascii="Times New Roman" w:hAnsi="Times New Roman" w:cs="Times New Roman"/>
          <w:sz w:val="18"/>
          <w:szCs w:val="18"/>
          <w:lang w:val="el-GR"/>
        </w:rPr>
        <w:fldChar w:fldCharType="end"/>
      </w:r>
      <w:r w:rsidRPr="00C63D71">
        <w:rPr>
          <w:rFonts w:ascii="Times New Roman" w:hAnsi="Times New Roman" w:cs="Times New Roman"/>
          <w:sz w:val="18"/>
          <w:szCs w:val="18"/>
          <w:lang w:val="el-GR"/>
        </w:rPr>
        <w:t>.</w:t>
      </w:r>
    </w:p>
    <w:p w14:paraId="5400C394" w14:textId="1BDB3D4D" w:rsidR="00C63D71" w:rsidRDefault="00C63D71" w:rsidP="00AB738D">
      <w:pPr>
        <w:jc w:val="both"/>
        <w:rPr>
          <w:rFonts w:ascii="Times New Roman" w:hAnsi="Times New Roman" w:cs="Times New Roman"/>
          <w:sz w:val="18"/>
          <w:szCs w:val="18"/>
          <w:lang w:val="el-GR"/>
        </w:rPr>
      </w:pPr>
      <w:r>
        <w:rPr>
          <w:rFonts w:ascii="Times New Roman" w:hAnsi="Times New Roman" w:cs="Times New Roman"/>
          <w:sz w:val="18"/>
          <w:szCs w:val="18"/>
          <w:lang w:val="el-GR"/>
        </w:rPr>
        <w:t>Ο χρήστης μπορεί να επιλέξει τη δημιουργία δεδομένων με τον τυχαίο τρόπο που παρέχεται από τη γραφική διεπαφή και στη συνέχεια να προσθέσει ή να αφαιρέσει δεδομένα ή μπορεί να γεμίσει τη βάση εξ’ ολοκλήρου με δικά του δεδομένα.</w:t>
      </w:r>
    </w:p>
    <w:p w14:paraId="44CB7F67" w14:textId="54775585" w:rsidR="00E12827" w:rsidRDefault="00E12827" w:rsidP="00AB738D">
      <w:pPr>
        <w:jc w:val="both"/>
        <w:rPr>
          <w:rFonts w:ascii="Times New Roman" w:hAnsi="Times New Roman" w:cs="Times New Roman"/>
          <w:b/>
          <w:bCs/>
          <w:sz w:val="16"/>
          <w:szCs w:val="16"/>
          <w:lang w:val="el-GR"/>
        </w:rPr>
      </w:pPr>
    </w:p>
    <w:p w14:paraId="6518BD1A" w14:textId="5346A9ED" w:rsidR="0024363B" w:rsidRDefault="00E12827" w:rsidP="00AB738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l-G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l-GR"/>
        </w:rPr>
        <w:t>ΧΡΟΝΟΔΙΑΓΡΑΜΜΑ</w:t>
      </w:r>
    </w:p>
    <w:p w14:paraId="58F1C64F" w14:textId="7A582189" w:rsidR="00D06487" w:rsidRPr="00D06487" w:rsidRDefault="00D06487" w:rsidP="00AB738D">
      <w:pPr>
        <w:jc w:val="both"/>
        <w:rPr>
          <w:rFonts w:ascii="Times New Roman" w:hAnsi="Times New Roman" w:cs="Times New Roman"/>
          <w:b/>
          <w:bCs/>
          <w:sz w:val="18"/>
          <w:szCs w:val="18"/>
          <w:lang w:val="el-GR"/>
        </w:rPr>
      </w:pPr>
      <w:r>
        <w:rPr>
          <w:rFonts w:ascii="Times New Roman" w:hAnsi="Times New Roman" w:cs="Times New Roman"/>
          <w:sz w:val="18"/>
          <w:szCs w:val="18"/>
          <w:lang w:val="el-GR"/>
        </w:rPr>
        <w:tab/>
      </w:r>
      <w:r>
        <w:rPr>
          <w:rFonts w:ascii="Times New Roman" w:hAnsi="Times New Roman" w:cs="Times New Roman"/>
          <w:b/>
          <w:bCs/>
          <w:sz w:val="18"/>
          <w:szCs w:val="18"/>
          <w:lang w:val="el-GR"/>
        </w:rPr>
        <w:t>Πίνακας 1. Ανάθεση κύριων εργασιών και διάστημα αποπεράτωσης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58"/>
        <w:gridCol w:w="3359"/>
        <w:gridCol w:w="3359"/>
      </w:tblGrid>
      <w:tr w:rsidR="0024363B" w14:paraId="188496A9" w14:textId="77777777" w:rsidTr="0024363B">
        <w:tc>
          <w:tcPr>
            <w:tcW w:w="3358" w:type="dxa"/>
          </w:tcPr>
          <w:p w14:paraId="6BAFB1AF" w14:textId="52A21DBF" w:rsidR="0024363B" w:rsidRPr="0024363B" w:rsidRDefault="0024363B" w:rsidP="00AB738D">
            <w:pPr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l-GR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l-GR"/>
              </w:rPr>
              <w:t>Διάστημα</w:t>
            </w:r>
          </w:p>
        </w:tc>
        <w:tc>
          <w:tcPr>
            <w:tcW w:w="3359" w:type="dxa"/>
          </w:tcPr>
          <w:p w14:paraId="4E40879A" w14:textId="55309DAE" w:rsidR="0024363B" w:rsidRPr="0024363B" w:rsidRDefault="0024363B" w:rsidP="00AB738D">
            <w:pPr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l-GR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l-GR"/>
              </w:rPr>
              <w:t>Εργασία</w:t>
            </w:r>
          </w:p>
        </w:tc>
        <w:tc>
          <w:tcPr>
            <w:tcW w:w="3359" w:type="dxa"/>
          </w:tcPr>
          <w:p w14:paraId="1C9EF0B2" w14:textId="7233995F" w:rsidR="0024363B" w:rsidRPr="0024363B" w:rsidRDefault="0024363B" w:rsidP="00AB738D">
            <w:pPr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l-GR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l-GR"/>
              </w:rPr>
              <w:t>Ανάθεση</w:t>
            </w:r>
          </w:p>
        </w:tc>
      </w:tr>
      <w:tr w:rsidR="0024363B" w14:paraId="31B5A931" w14:textId="77777777" w:rsidTr="0024363B">
        <w:tc>
          <w:tcPr>
            <w:tcW w:w="3358" w:type="dxa"/>
          </w:tcPr>
          <w:p w14:paraId="31949B80" w14:textId="06B86887" w:rsidR="0024363B" w:rsidRPr="0024363B" w:rsidRDefault="00962228" w:rsidP="00AB738D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l-GR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l-GR"/>
              </w:rPr>
              <w:t>01 – 07 / 11</w:t>
            </w:r>
          </w:p>
        </w:tc>
        <w:tc>
          <w:tcPr>
            <w:tcW w:w="3359" w:type="dxa"/>
          </w:tcPr>
          <w:p w14:paraId="2D1E49A1" w14:textId="7A99B7A2" w:rsidR="0024363B" w:rsidRDefault="0024363B" w:rsidP="00AB738D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l-GR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l-GR"/>
              </w:rPr>
              <w:t xml:space="preserve">Διαγράμματα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(ER – </w:t>
            </w:r>
            <w:r>
              <w:rPr>
                <w:rFonts w:ascii="Times New Roman" w:hAnsi="Times New Roman" w:cs="Times New Roman"/>
                <w:sz w:val="18"/>
                <w:szCs w:val="18"/>
                <w:lang w:val="el-GR"/>
              </w:rPr>
              <w:t>σχεσιακό)</w:t>
            </w:r>
          </w:p>
        </w:tc>
        <w:tc>
          <w:tcPr>
            <w:tcW w:w="3359" w:type="dxa"/>
          </w:tcPr>
          <w:p w14:paraId="7DFB6DF1" w14:textId="3E842373" w:rsidR="0024363B" w:rsidRDefault="0024363B" w:rsidP="00AB738D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l-GR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l-GR"/>
              </w:rPr>
              <w:t>Μύρων / Στυλιανός</w:t>
            </w:r>
          </w:p>
        </w:tc>
      </w:tr>
      <w:tr w:rsidR="007252B3" w14:paraId="66B86A78" w14:textId="77777777" w:rsidTr="0024363B">
        <w:tc>
          <w:tcPr>
            <w:tcW w:w="3358" w:type="dxa"/>
          </w:tcPr>
          <w:p w14:paraId="5F83CF95" w14:textId="4BFAFB41" w:rsidR="007252B3" w:rsidRPr="0024363B" w:rsidRDefault="00962228" w:rsidP="00AB738D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l-GR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l-GR"/>
              </w:rPr>
              <w:t>07 – 30 / 11</w:t>
            </w:r>
          </w:p>
        </w:tc>
        <w:tc>
          <w:tcPr>
            <w:tcW w:w="3359" w:type="dxa"/>
          </w:tcPr>
          <w:p w14:paraId="5EBF69F5" w14:textId="09C05F29" w:rsidR="007252B3" w:rsidRDefault="007252B3" w:rsidP="00AB738D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l-GR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l-GR"/>
              </w:rPr>
              <w:t xml:space="preserve">Κώδικας δημιουργίας τυχαίων δεδομένων </w:t>
            </w:r>
          </w:p>
        </w:tc>
        <w:tc>
          <w:tcPr>
            <w:tcW w:w="3359" w:type="dxa"/>
          </w:tcPr>
          <w:p w14:paraId="7050CC3E" w14:textId="156A1F05" w:rsidR="007252B3" w:rsidRDefault="007252B3" w:rsidP="00AB738D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l-GR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l-GR"/>
              </w:rPr>
              <w:t>Στυλιανός</w:t>
            </w:r>
          </w:p>
        </w:tc>
      </w:tr>
      <w:tr w:rsidR="0024363B" w14:paraId="79B683E1" w14:textId="77777777" w:rsidTr="0024363B">
        <w:tc>
          <w:tcPr>
            <w:tcW w:w="3358" w:type="dxa"/>
          </w:tcPr>
          <w:p w14:paraId="21289358" w14:textId="061DCC2B" w:rsidR="0024363B" w:rsidRDefault="00962228" w:rsidP="00AB738D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l-GR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l-GR"/>
              </w:rPr>
              <w:t xml:space="preserve">07 – 30 / 11 </w:t>
            </w:r>
          </w:p>
        </w:tc>
        <w:tc>
          <w:tcPr>
            <w:tcW w:w="3359" w:type="dxa"/>
          </w:tcPr>
          <w:p w14:paraId="4EE18D20" w14:textId="7B12C38E" w:rsidR="0024363B" w:rsidRDefault="0024363B" w:rsidP="00AB738D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l-GR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l-GR"/>
              </w:rPr>
              <w:t xml:space="preserve">Βασικά </w:t>
            </w:r>
            <w:r w:rsidR="007252B3">
              <w:rPr>
                <w:rFonts w:ascii="Times New Roman" w:hAnsi="Times New Roman" w:cs="Times New Roman"/>
                <w:sz w:val="18"/>
                <w:szCs w:val="18"/>
                <w:lang w:val="el-GR"/>
              </w:rPr>
              <w:t>γ</w:t>
            </w:r>
            <w:r>
              <w:rPr>
                <w:rFonts w:ascii="Times New Roman" w:hAnsi="Times New Roman" w:cs="Times New Roman"/>
                <w:sz w:val="18"/>
                <w:szCs w:val="18"/>
                <w:lang w:val="el-GR"/>
              </w:rPr>
              <w:t>ραφικά</w:t>
            </w:r>
          </w:p>
          <w:p w14:paraId="2CA968F1" w14:textId="2E58974D" w:rsidR="0024363B" w:rsidRDefault="007252B3" w:rsidP="00AB738D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l-GR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l-GR"/>
              </w:rPr>
              <w:t>(</w:t>
            </w:r>
            <w:r w:rsidR="0024363B">
              <w:rPr>
                <w:rFonts w:ascii="Times New Roman" w:hAnsi="Times New Roman" w:cs="Times New Roman"/>
                <w:sz w:val="18"/>
                <w:szCs w:val="18"/>
                <w:lang w:val="el-GR"/>
              </w:rPr>
              <w:t>Δημιουργία και εναλλαγή σελίδων, τοποθέτηση πλαισίων</w:t>
            </w:r>
            <w:r>
              <w:rPr>
                <w:rFonts w:ascii="Times New Roman" w:hAnsi="Times New Roman" w:cs="Times New Roman"/>
                <w:sz w:val="18"/>
                <w:szCs w:val="18"/>
                <w:lang w:val="el-GR"/>
              </w:rPr>
              <w:t>)</w:t>
            </w:r>
          </w:p>
        </w:tc>
        <w:tc>
          <w:tcPr>
            <w:tcW w:w="3359" w:type="dxa"/>
          </w:tcPr>
          <w:p w14:paraId="7A2BB472" w14:textId="19CC0C49" w:rsidR="0024363B" w:rsidRDefault="0024363B" w:rsidP="00AB738D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l-GR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l-GR"/>
              </w:rPr>
              <w:t>Μύρων / Στυλιανός</w:t>
            </w:r>
          </w:p>
        </w:tc>
      </w:tr>
      <w:tr w:rsidR="0024363B" w14:paraId="3655D649" w14:textId="77777777" w:rsidTr="0024363B">
        <w:tc>
          <w:tcPr>
            <w:tcW w:w="3358" w:type="dxa"/>
          </w:tcPr>
          <w:p w14:paraId="69EE425A" w14:textId="6EDECCA9" w:rsidR="0024363B" w:rsidRDefault="00962228" w:rsidP="00AB738D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l-GR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l-GR"/>
              </w:rPr>
              <w:t>20 – 30 / 11</w:t>
            </w:r>
          </w:p>
        </w:tc>
        <w:tc>
          <w:tcPr>
            <w:tcW w:w="3359" w:type="dxa"/>
          </w:tcPr>
          <w:p w14:paraId="7F57067B" w14:textId="684863B6" w:rsidR="0024363B" w:rsidRDefault="007252B3" w:rsidP="00AB738D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l-GR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l-GR"/>
              </w:rPr>
              <w:t>Βασικά ερωτήματα ανάκτησης</w:t>
            </w:r>
          </w:p>
          <w:p w14:paraId="74745B05" w14:textId="3E88DD5C" w:rsidR="007252B3" w:rsidRPr="007252B3" w:rsidRDefault="007252B3" w:rsidP="00AB738D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l-GR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l-GR"/>
              </w:rPr>
              <w:t xml:space="preserve">(Ανάκτηση ονομάτων, τύπων και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id</w:t>
            </w:r>
            <w:r>
              <w:rPr>
                <w:rFonts w:ascii="Times New Roman" w:hAnsi="Times New Roman" w:cs="Times New Roman"/>
                <w:sz w:val="18"/>
                <w:szCs w:val="18"/>
                <w:lang w:val="el-GR"/>
              </w:rPr>
              <w:t>)</w:t>
            </w:r>
          </w:p>
        </w:tc>
        <w:tc>
          <w:tcPr>
            <w:tcW w:w="3359" w:type="dxa"/>
          </w:tcPr>
          <w:p w14:paraId="2ED4D756" w14:textId="5E15AA9A" w:rsidR="0024363B" w:rsidRDefault="007252B3" w:rsidP="00AB738D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l-GR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l-GR"/>
              </w:rPr>
              <w:t>Μύρων</w:t>
            </w:r>
          </w:p>
        </w:tc>
      </w:tr>
      <w:tr w:rsidR="0024363B" w14:paraId="6C65F9FC" w14:textId="77777777" w:rsidTr="0024363B">
        <w:tc>
          <w:tcPr>
            <w:tcW w:w="3358" w:type="dxa"/>
          </w:tcPr>
          <w:p w14:paraId="160A7268" w14:textId="5EB69B8B" w:rsidR="0024363B" w:rsidRDefault="00962228" w:rsidP="00AB738D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l-GR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l-GR"/>
              </w:rPr>
              <w:t>20 – 30 / 11</w:t>
            </w:r>
          </w:p>
        </w:tc>
        <w:tc>
          <w:tcPr>
            <w:tcW w:w="3359" w:type="dxa"/>
          </w:tcPr>
          <w:p w14:paraId="29D3C8FD" w14:textId="1EF4C807" w:rsidR="0024363B" w:rsidRDefault="007252B3" w:rsidP="00AB738D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l-GR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l-GR"/>
              </w:rPr>
              <w:t>Ερωτήματα διαγραφής</w:t>
            </w:r>
          </w:p>
        </w:tc>
        <w:tc>
          <w:tcPr>
            <w:tcW w:w="3359" w:type="dxa"/>
          </w:tcPr>
          <w:p w14:paraId="3CD25725" w14:textId="08A84B98" w:rsidR="007252B3" w:rsidRDefault="007252B3" w:rsidP="007252B3">
            <w:pPr>
              <w:tabs>
                <w:tab w:val="right" w:pos="3143"/>
              </w:tabs>
              <w:jc w:val="both"/>
              <w:rPr>
                <w:rFonts w:ascii="Times New Roman" w:hAnsi="Times New Roman" w:cs="Times New Roman"/>
                <w:sz w:val="18"/>
                <w:szCs w:val="18"/>
                <w:lang w:val="el-GR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l-GR"/>
              </w:rPr>
              <w:t>Στυλιανός</w:t>
            </w:r>
            <w:r>
              <w:rPr>
                <w:rFonts w:ascii="Times New Roman" w:hAnsi="Times New Roman" w:cs="Times New Roman"/>
                <w:sz w:val="18"/>
                <w:szCs w:val="18"/>
                <w:lang w:val="el-GR"/>
              </w:rPr>
              <w:tab/>
            </w:r>
          </w:p>
        </w:tc>
      </w:tr>
      <w:tr w:rsidR="007252B3" w14:paraId="3EDD87B2" w14:textId="77777777" w:rsidTr="0024363B">
        <w:tc>
          <w:tcPr>
            <w:tcW w:w="3358" w:type="dxa"/>
          </w:tcPr>
          <w:p w14:paraId="7757F839" w14:textId="385F606F" w:rsidR="007252B3" w:rsidRDefault="00962228" w:rsidP="00AB738D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l-GR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l-GR"/>
              </w:rPr>
              <w:t>01 – 10 / 12</w:t>
            </w:r>
          </w:p>
        </w:tc>
        <w:tc>
          <w:tcPr>
            <w:tcW w:w="3359" w:type="dxa"/>
          </w:tcPr>
          <w:p w14:paraId="04DA8B03" w14:textId="0DE2C6EF" w:rsidR="007252B3" w:rsidRDefault="007252B3" w:rsidP="00AB738D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l-GR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l-GR"/>
              </w:rPr>
              <w:t>Ενσωμάτωση ερωτημάτων ανάκτησης και διαγραφής στη γραφική διεπαφή</w:t>
            </w:r>
          </w:p>
        </w:tc>
        <w:tc>
          <w:tcPr>
            <w:tcW w:w="3359" w:type="dxa"/>
          </w:tcPr>
          <w:p w14:paraId="4F139F92" w14:textId="597C63A2" w:rsidR="007252B3" w:rsidRDefault="007252B3" w:rsidP="007252B3">
            <w:pPr>
              <w:tabs>
                <w:tab w:val="right" w:pos="3143"/>
              </w:tabs>
              <w:jc w:val="both"/>
              <w:rPr>
                <w:rFonts w:ascii="Times New Roman" w:hAnsi="Times New Roman" w:cs="Times New Roman"/>
                <w:sz w:val="18"/>
                <w:szCs w:val="18"/>
                <w:lang w:val="el-GR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l-GR"/>
              </w:rPr>
              <w:t>Μύρων / Στυλιανός</w:t>
            </w:r>
          </w:p>
        </w:tc>
      </w:tr>
      <w:tr w:rsidR="0024363B" w14:paraId="467DAA44" w14:textId="77777777" w:rsidTr="0024363B">
        <w:tc>
          <w:tcPr>
            <w:tcW w:w="3358" w:type="dxa"/>
          </w:tcPr>
          <w:p w14:paraId="1F3426B2" w14:textId="22A6D6DF" w:rsidR="0024363B" w:rsidRDefault="00962228" w:rsidP="00AB738D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l-GR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l-GR"/>
              </w:rPr>
              <w:t>15 – 25 / 12</w:t>
            </w:r>
          </w:p>
        </w:tc>
        <w:tc>
          <w:tcPr>
            <w:tcW w:w="3359" w:type="dxa"/>
          </w:tcPr>
          <w:p w14:paraId="2EBD2EBE" w14:textId="6EF31314" w:rsidR="0024363B" w:rsidRDefault="007252B3" w:rsidP="00AB738D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l-GR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l-GR"/>
              </w:rPr>
              <w:t>Ερωτήματα ανάκτησης νικών, ισοπαλιών και ηττών για τις ομάδες και υπολογισμός βαθμολογίας</w:t>
            </w:r>
          </w:p>
        </w:tc>
        <w:tc>
          <w:tcPr>
            <w:tcW w:w="3359" w:type="dxa"/>
          </w:tcPr>
          <w:p w14:paraId="2AB6EBB8" w14:textId="7A90A60B" w:rsidR="007252B3" w:rsidRDefault="007252B3" w:rsidP="00AB738D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l-GR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l-GR"/>
              </w:rPr>
              <w:t>Μύρων</w:t>
            </w:r>
          </w:p>
        </w:tc>
      </w:tr>
      <w:tr w:rsidR="0024363B" w14:paraId="7323CAFE" w14:textId="77777777" w:rsidTr="0024363B">
        <w:tc>
          <w:tcPr>
            <w:tcW w:w="3358" w:type="dxa"/>
          </w:tcPr>
          <w:p w14:paraId="5DF9C3ED" w14:textId="36576758" w:rsidR="0024363B" w:rsidRDefault="00962228" w:rsidP="00AB738D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l-GR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l-GR"/>
              </w:rPr>
              <w:t>25 – 31 / 12</w:t>
            </w:r>
          </w:p>
        </w:tc>
        <w:tc>
          <w:tcPr>
            <w:tcW w:w="3359" w:type="dxa"/>
          </w:tcPr>
          <w:p w14:paraId="51DE310A" w14:textId="484FCDE4" w:rsidR="0024363B" w:rsidRDefault="007252B3" w:rsidP="00AB738D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l-GR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l-GR"/>
              </w:rPr>
              <w:t>Ερωτήματα ανάκτησης στατιστικών και πληροφοριών για παίκτες, διαιτητές και αγώνες</w:t>
            </w:r>
          </w:p>
        </w:tc>
        <w:tc>
          <w:tcPr>
            <w:tcW w:w="3359" w:type="dxa"/>
          </w:tcPr>
          <w:p w14:paraId="540C3395" w14:textId="65CEB3E7" w:rsidR="0024363B" w:rsidRDefault="007252B3" w:rsidP="00AB738D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l-GR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l-GR"/>
              </w:rPr>
              <w:t>Στυλιανός</w:t>
            </w:r>
          </w:p>
        </w:tc>
      </w:tr>
      <w:tr w:rsidR="0024363B" w14:paraId="76022BA6" w14:textId="77777777" w:rsidTr="0024363B">
        <w:tc>
          <w:tcPr>
            <w:tcW w:w="3358" w:type="dxa"/>
          </w:tcPr>
          <w:p w14:paraId="3F2F79BF" w14:textId="5402E1AB" w:rsidR="0024363B" w:rsidRDefault="00962228" w:rsidP="00AB738D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l-GR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l-GR"/>
              </w:rPr>
              <w:t>25 – 31 / 12</w:t>
            </w:r>
          </w:p>
        </w:tc>
        <w:tc>
          <w:tcPr>
            <w:tcW w:w="3359" w:type="dxa"/>
          </w:tcPr>
          <w:p w14:paraId="1B5E5773" w14:textId="38023A29" w:rsidR="0024363B" w:rsidRPr="00962228" w:rsidRDefault="007252B3" w:rsidP="00AB738D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l-GR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l-GR"/>
              </w:rPr>
              <w:t>Δημιουργία γραφικών για την παρουσίαση της βαθμολογίας και των στατιστικών</w:t>
            </w:r>
            <w:r w:rsidR="00962228" w:rsidRPr="00962228">
              <w:rPr>
                <w:rFonts w:ascii="Times New Roman" w:hAnsi="Times New Roman" w:cs="Times New Roman"/>
                <w:sz w:val="18"/>
                <w:szCs w:val="18"/>
                <w:lang w:val="el-GR"/>
              </w:rPr>
              <w:t xml:space="preserve"> </w:t>
            </w:r>
            <w:r w:rsidR="00962228">
              <w:rPr>
                <w:rFonts w:ascii="Times New Roman" w:hAnsi="Times New Roman" w:cs="Times New Roman"/>
                <w:sz w:val="18"/>
                <w:szCs w:val="18"/>
                <w:lang w:val="el-GR"/>
              </w:rPr>
              <w:t>και ενσωμάτωση υπόλοιπων ερωτημάτων στα γραφικά</w:t>
            </w:r>
          </w:p>
        </w:tc>
        <w:tc>
          <w:tcPr>
            <w:tcW w:w="3359" w:type="dxa"/>
          </w:tcPr>
          <w:p w14:paraId="0D4DA010" w14:textId="08E8830B" w:rsidR="007252B3" w:rsidRDefault="007252B3" w:rsidP="00AB738D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l-GR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l-GR"/>
              </w:rPr>
              <w:t>Στυλιανός</w:t>
            </w:r>
          </w:p>
        </w:tc>
      </w:tr>
      <w:tr w:rsidR="007252B3" w14:paraId="5A8B7029" w14:textId="77777777" w:rsidTr="0024363B">
        <w:tc>
          <w:tcPr>
            <w:tcW w:w="3358" w:type="dxa"/>
          </w:tcPr>
          <w:p w14:paraId="1DFE1526" w14:textId="4C25EC94" w:rsidR="007252B3" w:rsidRDefault="00962228" w:rsidP="00AB738D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l-GR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l-GR"/>
              </w:rPr>
              <w:t>01 – 03 / 1</w:t>
            </w:r>
          </w:p>
        </w:tc>
        <w:tc>
          <w:tcPr>
            <w:tcW w:w="3359" w:type="dxa"/>
          </w:tcPr>
          <w:p w14:paraId="377E1378" w14:textId="7CE9F7B8" w:rsidR="007252B3" w:rsidRDefault="007252B3" w:rsidP="00AB738D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l-GR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l-GR"/>
              </w:rPr>
              <w:t>Έλεγχος ορθότητας δεδομένων που εισάγονται στη βάση μέσω της γραφικής διεπαφής και δημιουργία παραθύρων μηνύματος σφάλματος</w:t>
            </w:r>
          </w:p>
        </w:tc>
        <w:tc>
          <w:tcPr>
            <w:tcW w:w="3359" w:type="dxa"/>
          </w:tcPr>
          <w:p w14:paraId="7ABDB310" w14:textId="5EC32676" w:rsidR="007252B3" w:rsidRDefault="007252B3" w:rsidP="00AB738D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l-GR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l-GR"/>
              </w:rPr>
              <w:t>Μύρων</w:t>
            </w:r>
          </w:p>
        </w:tc>
      </w:tr>
      <w:tr w:rsidR="00962228" w14:paraId="0C40D543" w14:textId="77777777" w:rsidTr="0024363B">
        <w:tc>
          <w:tcPr>
            <w:tcW w:w="3358" w:type="dxa"/>
          </w:tcPr>
          <w:p w14:paraId="03D15126" w14:textId="379661D7" w:rsidR="00962228" w:rsidRDefault="00962228" w:rsidP="00AB738D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l-GR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l-GR"/>
              </w:rPr>
              <w:t>03 – 06 / 1</w:t>
            </w:r>
          </w:p>
        </w:tc>
        <w:tc>
          <w:tcPr>
            <w:tcW w:w="3359" w:type="dxa"/>
          </w:tcPr>
          <w:p w14:paraId="1022C76B" w14:textId="5333D911" w:rsidR="00962228" w:rsidRDefault="00962228" w:rsidP="00AB738D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l-GR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l-GR"/>
              </w:rPr>
              <w:t>Αναφορά και παρουσίαση</w:t>
            </w:r>
          </w:p>
        </w:tc>
        <w:tc>
          <w:tcPr>
            <w:tcW w:w="3359" w:type="dxa"/>
          </w:tcPr>
          <w:p w14:paraId="21491895" w14:textId="48F06F40" w:rsidR="00962228" w:rsidRDefault="00962228" w:rsidP="00AB738D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l-GR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l-GR"/>
              </w:rPr>
              <w:t>Μύρων / Στυλιανός</w:t>
            </w:r>
          </w:p>
        </w:tc>
      </w:tr>
    </w:tbl>
    <w:p w14:paraId="123D4469" w14:textId="582461E3" w:rsidR="00D06487" w:rsidRDefault="00D06487" w:rsidP="00AB738D">
      <w:pPr>
        <w:jc w:val="both"/>
        <w:rPr>
          <w:rFonts w:ascii="Times New Roman" w:hAnsi="Times New Roman" w:cs="Times New Roman"/>
          <w:sz w:val="16"/>
          <w:szCs w:val="16"/>
          <w:lang w:val="el-GR"/>
        </w:rPr>
      </w:pPr>
    </w:p>
    <w:p w14:paraId="06CC1CCE" w14:textId="14FD0A86" w:rsidR="00D06487" w:rsidRDefault="00D06487" w:rsidP="00AB738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l-GR"/>
        </w:rPr>
      </w:pPr>
      <w:r w:rsidRPr="00D06487">
        <w:rPr>
          <w:rFonts w:ascii="Times New Roman" w:hAnsi="Times New Roman" w:cs="Times New Roman"/>
          <w:b/>
          <w:bCs/>
          <w:sz w:val="24"/>
          <w:szCs w:val="24"/>
          <w:lang w:val="el-GR"/>
        </w:rPr>
        <w:t>ΟΔΗΓΙΕΣ ΧΡΗΣΗΣ</w:t>
      </w:r>
    </w:p>
    <w:p w14:paraId="597AD854" w14:textId="338403D1" w:rsidR="0077537D" w:rsidDel="006D6DA1" w:rsidRDefault="0077537D" w:rsidP="00AB738D">
      <w:pPr>
        <w:jc w:val="both"/>
        <w:rPr>
          <w:del w:id="8" w:author="Stylianos Theofilou (Nokia)" w:date="2023-01-03T10:22:00Z"/>
          <w:rFonts w:ascii="Times New Roman" w:hAnsi="Times New Roman" w:cs="Times New Roman"/>
          <w:b/>
          <w:bCs/>
          <w:sz w:val="18"/>
          <w:szCs w:val="18"/>
          <w:lang w:val="el-GR"/>
        </w:rPr>
      </w:pPr>
      <w:r>
        <w:rPr>
          <w:rFonts w:ascii="Times New Roman" w:hAnsi="Times New Roman" w:cs="Times New Roman"/>
          <w:b/>
          <w:bCs/>
          <w:sz w:val="18"/>
          <w:szCs w:val="18"/>
          <w:lang w:val="el-GR"/>
        </w:rPr>
        <w:t>Εγκατάσταση</w:t>
      </w:r>
      <w:r w:rsidR="006D6DA1">
        <w:rPr>
          <w:rFonts w:ascii="Times New Roman" w:hAnsi="Times New Roman" w:cs="Times New Roman"/>
          <w:b/>
          <w:bCs/>
          <w:sz w:val="18"/>
          <w:szCs w:val="18"/>
          <w:lang w:val="el-GR"/>
        </w:rPr>
        <w:t xml:space="preserve"> και </w:t>
      </w:r>
      <w:del w:id="9" w:author="Stylianos Theofilou (Nokia)" w:date="2023-01-04T10:11:00Z">
        <w:r w:rsidR="006D6DA1" w:rsidDel="00962F43">
          <w:rPr>
            <w:rFonts w:ascii="Times New Roman" w:hAnsi="Times New Roman" w:cs="Times New Roman"/>
            <w:b/>
            <w:bCs/>
            <w:sz w:val="18"/>
            <w:szCs w:val="18"/>
            <w:lang w:val="el-GR"/>
          </w:rPr>
          <w:delText>ε</w:delText>
        </w:r>
      </w:del>
      <w:ins w:id="10" w:author="Stylianos Theofilou (Nokia)" w:date="2023-01-04T10:11:00Z">
        <w:r w:rsidR="00962F43">
          <w:rPr>
            <w:rFonts w:ascii="Times New Roman" w:hAnsi="Times New Roman" w:cs="Times New Roman"/>
            <w:b/>
            <w:bCs/>
            <w:sz w:val="18"/>
            <w:szCs w:val="18"/>
            <w:lang w:val="el-GR"/>
          </w:rPr>
          <w:t>Ε</w:t>
        </w:r>
      </w:ins>
      <w:r w:rsidR="006D6DA1">
        <w:rPr>
          <w:rFonts w:ascii="Times New Roman" w:hAnsi="Times New Roman" w:cs="Times New Roman"/>
          <w:b/>
          <w:bCs/>
          <w:sz w:val="18"/>
          <w:szCs w:val="18"/>
          <w:lang w:val="el-GR"/>
        </w:rPr>
        <w:t>κτέλεση</w:t>
      </w:r>
    </w:p>
    <w:p w14:paraId="4470E789" w14:textId="0E11B835" w:rsidR="006D6DA1" w:rsidRDefault="006D6DA1" w:rsidP="00AB738D">
      <w:pPr>
        <w:jc w:val="both"/>
        <w:rPr>
          <w:ins w:id="11" w:author="Stylianos Theofilou (Nokia)" w:date="2023-01-03T10:23:00Z"/>
          <w:rFonts w:ascii="Times New Roman" w:hAnsi="Times New Roman" w:cs="Times New Roman"/>
          <w:b/>
          <w:bCs/>
          <w:sz w:val="18"/>
          <w:szCs w:val="18"/>
          <w:lang w:val="el-GR"/>
        </w:rPr>
      </w:pPr>
    </w:p>
    <w:p w14:paraId="58D48E30" w14:textId="41BB7DFB" w:rsidR="000A590A" w:rsidRPr="00536955" w:rsidRDefault="000A590A" w:rsidP="00AB738D">
      <w:pPr>
        <w:jc w:val="both"/>
        <w:rPr>
          <w:ins w:id="12" w:author="Stylianos Theofilou (Nokia)" w:date="2023-01-03T10:26:00Z"/>
          <w:rFonts w:ascii="Times New Roman" w:hAnsi="Times New Roman" w:cs="Times New Roman"/>
          <w:sz w:val="18"/>
          <w:szCs w:val="18"/>
          <w:lang w:val="el-GR"/>
          <w:rPrChange w:id="13" w:author="Stylianos Theofilou (Nokia)" w:date="2023-01-03T18:58:00Z">
            <w:rPr>
              <w:ins w:id="14" w:author="Stylianos Theofilou (Nokia)" w:date="2023-01-03T10:26:00Z"/>
              <w:rFonts w:ascii="Times New Roman" w:hAnsi="Times New Roman" w:cs="Times New Roman"/>
              <w:sz w:val="18"/>
              <w:szCs w:val="18"/>
            </w:rPr>
          </w:rPrChange>
        </w:rPr>
      </w:pPr>
      <w:ins w:id="15" w:author="Stylianos Theofilou (Nokia)" w:date="2023-01-03T10:23:00Z">
        <w:r>
          <w:rPr>
            <w:rFonts w:ascii="Times New Roman" w:hAnsi="Times New Roman" w:cs="Times New Roman"/>
            <w:sz w:val="18"/>
            <w:szCs w:val="18"/>
            <w:lang w:val="el-GR"/>
          </w:rPr>
          <w:t xml:space="preserve">Για τη λειτουργία της εφαρμογής είναι απαραίτητη η </w:t>
        </w:r>
      </w:ins>
      <w:ins w:id="16" w:author="Stylianos Theofilou (Nokia)" w:date="2023-01-03T10:24:00Z">
        <w:r>
          <w:rPr>
            <w:rFonts w:ascii="Times New Roman" w:hAnsi="Times New Roman" w:cs="Times New Roman"/>
            <w:sz w:val="18"/>
            <w:szCs w:val="18"/>
            <w:lang w:val="el-GR"/>
          </w:rPr>
          <w:t xml:space="preserve">εγκατάσταση των βιβλιοθηκών </w:t>
        </w:r>
        <w:proofErr w:type="spellStart"/>
        <w:r>
          <w:rPr>
            <w:rFonts w:ascii="Times New Roman" w:hAnsi="Times New Roman" w:cs="Times New Roman"/>
            <w:sz w:val="18"/>
            <w:szCs w:val="18"/>
          </w:rPr>
          <w:t>numpy</w:t>
        </w:r>
        <w:proofErr w:type="spellEnd"/>
        <w:r>
          <w:rPr>
            <w:rFonts w:ascii="Times New Roman" w:hAnsi="Times New Roman" w:cs="Times New Roman"/>
            <w:sz w:val="18"/>
            <w:szCs w:val="18"/>
            <w:lang w:val="el-GR"/>
          </w:rPr>
          <w:t xml:space="preserve">, </w:t>
        </w:r>
        <w:proofErr w:type="spellStart"/>
        <w:r>
          <w:rPr>
            <w:rFonts w:ascii="Times New Roman" w:hAnsi="Times New Roman" w:cs="Times New Roman"/>
            <w:sz w:val="18"/>
            <w:szCs w:val="18"/>
          </w:rPr>
          <w:t>sqlite</w:t>
        </w:r>
        <w:proofErr w:type="spellEnd"/>
        <w:r w:rsidRPr="000A590A">
          <w:rPr>
            <w:rFonts w:ascii="Times New Roman" w:hAnsi="Times New Roman" w:cs="Times New Roman"/>
            <w:sz w:val="18"/>
            <w:szCs w:val="18"/>
            <w:lang w:val="el-GR"/>
            <w:rPrChange w:id="17" w:author="Stylianos Theofilou (Nokia)" w:date="2023-01-03T10:24:00Z">
              <w:rPr>
                <w:rFonts w:ascii="Times New Roman" w:hAnsi="Times New Roman" w:cs="Times New Roman"/>
                <w:sz w:val="18"/>
                <w:szCs w:val="18"/>
              </w:rPr>
            </w:rPrChange>
          </w:rPr>
          <w:t xml:space="preserve">3 </w:t>
        </w:r>
        <w:r>
          <w:rPr>
            <w:rFonts w:ascii="Times New Roman" w:hAnsi="Times New Roman" w:cs="Times New Roman"/>
            <w:sz w:val="18"/>
            <w:szCs w:val="18"/>
            <w:lang w:val="el-GR"/>
          </w:rPr>
          <w:t xml:space="preserve">και </w:t>
        </w:r>
        <w:r>
          <w:rPr>
            <w:rFonts w:ascii="Times New Roman" w:hAnsi="Times New Roman" w:cs="Times New Roman"/>
            <w:sz w:val="18"/>
            <w:szCs w:val="18"/>
          </w:rPr>
          <w:t>tkinter</w:t>
        </w:r>
        <w:r w:rsidRPr="000A590A">
          <w:rPr>
            <w:rFonts w:ascii="Times New Roman" w:hAnsi="Times New Roman" w:cs="Times New Roman"/>
            <w:sz w:val="18"/>
            <w:szCs w:val="18"/>
            <w:lang w:val="el-GR"/>
            <w:rPrChange w:id="18" w:author="Stylianos Theofilou (Nokia)" w:date="2023-01-03T10:24:00Z">
              <w:rPr>
                <w:rFonts w:ascii="Times New Roman" w:hAnsi="Times New Roman" w:cs="Times New Roman"/>
                <w:sz w:val="18"/>
                <w:szCs w:val="18"/>
              </w:rPr>
            </w:rPrChange>
          </w:rPr>
          <w:t xml:space="preserve"> </w:t>
        </w:r>
        <w:r>
          <w:rPr>
            <w:rFonts w:ascii="Times New Roman" w:hAnsi="Times New Roman" w:cs="Times New Roman"/>
            <w:sz w:val="18"/>
            <w:szCs w:val="18"/>
            <w:lang w:val="el-GR"/>
          </w:rPr>
          <w:t xml:space="preserve">της </w:t>
        </w:r>
        <w:r>
          <w:rPr>
            <w:rFonts w:ascii="Times New Roman" w:hAnsi="Times New Roman" w:cs="Times New Roman"/>
            <w:sz w:val="18"/>
            <w:szCs w:val="18"/>
          </w:rPr>
          <w:t>python</w:t>
        </w:r>
        <w:r w:rsidRPr="000A590A">
          <w:rPr>
            <w:rFonts w:ascii="Times New Roman" w:hAnsi="Times New Roman" w:cs="Times New Roman"/>
            <w:sz w:val="18"/>
            <w:szCs w:val="18"/>
            <w:lang w:val="el-GR"/>
            <w:rPrChange w:id="19" w:author="Stylianos Theofilou (Nokia)" w:date="2023-01-03T10:24:00Z">
              <w:rPr>
                <w:rFonts w:ascii="Times New Roman" w:hAnsi="Times New Roman" w:cs="Times New Roman"/>
                <w:sz w:val="18"/>
                <w:szCs w:val="18"/>
              </w:rPr>
            </w:rPrChange>
          </w:rPr>
          <w:t>.</w:t>
        </w:r>
      </w:ins>
    </w:p>
    <w:p w14:paraId="6900A9A8" w14:textId="2A1EB66E" w:rsidR="000A590A" w:rsidRDefault="00536955" w:rsidP="00AB738D">
      <w:pPr>
        <w:jc w:val="both"/>
        <w:rPr>
          <w:ins w:id="20" w:author="Stylianos Theofilou (Nokia)" w:date="2023-01-03T18:59:00Z"/>
          <w:rFonts w:ascii="Times New Roman" w:hAnsi="Times New Roman" w:cs="Times New Roman"/>
          <w:sz w:val="18"/>
          <w:szCs w:val="18"/>
          <w:lang w:val="el-GR"/>
        </w:rPr>
      </w:pPr>
      <w:ins w:id="21" w:author="Stylianos Theofilou (Nokia)" w:date="2023-01-03T18:59:00Z">
        <w:r>
          <w:rPr>
            <w:rFonts w:ascii="Times New Roman" w:hAnsi="Times New Roman" w:cs="Times New Roman"/>
            <w:sz w:val="18"/>
            <w:szCs w:val="18"/>
            <w:lang w:val="el-GR"/>
          </w:rPr>
          <w:t>Για την εγκατάσταση της εφαρμογής πρέπει να ακολουθηθούν τα παρακάτω βήματα</w:t>
        </w:r>
      </w:ins>
    </w:p>
    <w:p w14:paraId="77496C87" w14:textId="66D9CAA0" w:rsidR="00536955" w:rsidRPr="00536955" w:rsidRDefault="00536955" w:rsidP="00536955">
      <w:pPr>
        <w:pStyle w:val="aa"/>
        <w:numPr>
          <w:ilvl w:val="0"/>
          <w:numId w:val="2"/>
        </w:numPr>
        <w:jc w:val="both"/>
        <w:rPr>
          <w:ins w:id="22" w:author="Stylianos Theofilou (Nokia)" w:date="2023-01-03T19:00:00Z"/>
          <w:rFonts w:ascii="Times New Roman" w:hAnsi="Times New Roman" w:cs="Times New Roman"/>
          <w:sz w:val="18"/>
          <w:szCs w:val="18"/>
          <w:lang w:val="el-GR"/>
          <w:rPrChange w:id="23" w:author="Stylianos Theofilou (Nokia)" w:date="2023-01-03T19:00:00Z">
            <w:rPr>
              <w:ins w:id="24" w:author="Stylianos Theofilou (Nokia)" w:date="2023-01-03T19:00:00Z"/>
              <w:rFonts w:ascii="Times New Roman" w:hAnsi="Times New Roman" w:cs="Times New Roman"/>
              <w:sz w:val="18"/>
              <w:szCs w:val="18"/>
            </w:rPr>
          </w:rPrChange>
        </w:rPr>
      </w:pPr>
      <w:ins w:id="25" w:author="Stylianos Theofilou (Nokia)" w:date="2023-01-03T18:59:00Z">
        <w:r>
          <w:rPr>
            <w:rFonts w:ascii="Times New Roman" w:hAnsi="Times New Roman" w:cs="Times New Roman"/>
            <w:sz w:val="18"/>
            <w:szCs w:val="18"/>
            <w:lang w:val="el-GR"/>
          </w:rPr>
          <w:t xml:space="preserve">Δημιουργία ενός φακέλου </w:t>
        </w:r>
      </w:ins>
      <w:ins w:id="26" w:author="Stylianos Theofilou (Nokia)" w:date="2023-01-03T19:00:00Z">
        <w:r>
          <w:rPr>
            <w:rFonts w:ascii="Times New Roman" w:hAnsi="Times New Roman" w:cs="Times New Roman"/>
            <w:sz w:val="18"/>
            <w:szCs w:val="18"/>
            <w:lang w:val="el-GR"/>
          </w:rPr>
          <w:t xml:space="preserve">στον υπολογιστή με το επιθυμητό όνομα, έστω </w:t>
        </w:r>
        <w:r>
          <w:rPr>
            <w:rFonts w:ascii="Times New Roman" w:hAnsi="Times New Roman" w:cs="Times New Roman"/>
            <w:sz w:val="18"/>
            <w:szCs w:val="18"/>
          </w:rPr>
          <w:t>championship</w:t>
        </w:r>
        <w:r w:rsidRPr="00536955">
          <w:rPr>
            <w:rFonts w:ascii="Times New Roman" w:hAnsi="Times New Roman" w:cs="Times New Roman"/>
            <w:sz w:val="18"/>
            <w:szCs w:val="18"/>
            <w:lang w:val="el-GR"/>
            <w:rPrChange w:id="27" w:author="Stylianos Theofilou (Nokia)" w:date="2023-01-03T19:00:00Z">
              <w:rPr>
                <w:rFonts w:ascii="Times New Roman" w:hAnsi="Times New Roman" w:cs="Times New Roman"/>
                <w:sz w:val="18"/>
                <w:szCs w:val="18"/>
              </w:rPr>
            </w:rPrChange>
          </w:rPr>
          <w:t>_</w:t>
        </w:r>
        <w:r>
          <w:rPr>
            <w:rFonts w:ascii="Times New Roman" w:hAnsi="Times New Roman" w:cs="Times New Roman"/>
            <w:sz w:val="18"/>
            <w:szCs w:val="18"/>
          </w:rPr>
          <w:t>app</w:t>
        </w:r>
      </w:ins>
      <w:ins w:id="28" w:author="Stylianos Theofilou (Nokia)" w:date="2023-01-03T19:01:00Z">
        <w:r w:rsidRPr="00536955">
          <w:rPr>
            <w:rFonts w:ascii="Times New Roman" w:hAnsi="Times New Roman" w:cs="Times New Roman"/>
            <w:sz w:val="18"/>
            <w:szCs w:val="18"/>
            <w:lang w:val="el-GR"/>
            <w:rPrChange w:id="29" w:author="Stylianos Theofilou (Nokia)" w:date="2023-01-03T19:01:00Z">
              <w:rPr>
                <w:rFonts w:ascii="Times New Roman" w:hAnsi="Times New Roman" w:cs="Times New Roman"/>
                <w:sz w:val="18"/>
                <w:szCs w:val="18"/>
              </w:rPr>
            </w:rPrChange>
          </w:rPr>
          <w:t>.</w:t>
        </w:r>
      </w:ins>
    </w:p>
    <w:p w14:paraId="15AAA665" w14:textId="202DBF71" w:rsidR="00175E55" w:rsidRPr="00175E55" w:rsidRDefault="00536955" w:rsidP="00175E55">
      <w:pPr>
        <w:pStyle w:val="aa"/>
        <w:numPr>
          <w:ilvl w:val="0"/>
          <w:numId w:val="2"/>
        </w:numPr>
        <w:jc w:val="both"/>
        <w:rPr>
          <w:ins w:id="30" w:author="Stylianos Theofilou (Nokia)" w:date="2023-01-03T19:11:00Z"/>
          <w:rFonts w:ascii="Times New Roman" w:hAnsi="Times New Roman" w:cs="Times New Roman"/>
          <w:sz w:val="18"/>
          <w:szCs w:val="18"/>
          <w:lang w:val="el-GR"/>
        </w:rPr>
      </w:pPr>
      <w:ins w:id="31" w:author="Stylianos Theofilou (Nokia)" w:date="2023-01-03T19:00:00Z">
        <w:r>
          <w:rPr>
            <w:rFonts w:ascii="Times New Roman" w:hAnsi="Times New Roman" w:cs="Times New Roman"/>
            <w:sz w:val="18"/>
            <w:szCs w:val="18"/>
            <w:lang w:val="el-GR"/>
          </w:rPr>
          <w:t>Εκτέλεση</w:t>
        </w:r>
        <w:r w:rsidRPr="00175E55">
          <w:rPr>
            <w:rFonts w:ascii="Times New Roman" w:hAnsi="Times New Roman" w:cs="Times New Roman"/>
            <w:sz w:val="18"/>
            <w:szCs w:val="18"/>
            <w:lang w:val="el-GR"/>
          </w:rPr>
          <w:t xml:space="preserve"> </w:t>
        </w:r>
        <w:r>
          <w:rPr>
            <w:rFonts w:ascii="Times New Roman" w:hAnsi="Times New Roman" w:cs="Times New Roman"/>
            <w:sz w:val="18"/>
            <w:szCs w:val="18"/>
            <w:lang w:val="el-GR"/>
          </w:rPr>
          <w:t>του</w:t>
        </w:r>
        <w:r w:rsidRPr="00175E55">
          <w:rPr>
            <w:rFonts w:ascii="Times New Roman" w:hAnsi="Times New Roman" w:cs="Times New Roman"/>
            <w:sz w:val="18"/>
            <w:szCs w:val="18"/>
            <w:lang w:val="el-GR"/>
          </w:rPr>
          <w:t xml:space="preserve"> </w:t>
        </w:r>
        <w:r>
          <w:rPr>
            <w:rFonts w:ascii="Times New Roman" w:hAnsi="Times New Roman" w:cs="Times New Roman"/>
            <w:sz w:val="18"/>
            <w:szCs w:val="18"/>
          </w:rPr>
          <w:t>terminal</w:t>
        </w:r>
      </w:ins>
      <w:ins w:id="32" w:author="Stylianos Theofilou (Nokia)" w:date="2023-01-03T19:12:00Z">
        <w:r w:rsidR="00175E55" w:rsidRPr="00FC31C0">
          <w:rPr>
            <w:rFonts w:ascii="Times New Roman" w:hAnsi="Times New Roman" w:cs="Times New Roman"/>
            <w:sz w:val="18"/>
            <w:szCs w:val="18"/>
            <w:lang w:val="el-GR"/>
            <w:rPrChange w:id="33" w:author="Stylianos Theofilou (Nokia)" w:date="2023-01-03T19:12:00Z">
              <w:rPr>
                <w:rFonts w:ascii="Times New Roman" w:hAnsi="Times New Roman" w:cs="Times New Roman"/>
                <w:sz w:val="18"/>
                <w:szCs w:val="18"/>
              </w:rPr>
            </w:rPrChange>
          </w:rPr>
          <w:t xml:space="preserve"> </w:t>
        </w:r>
      </w:ins>
      <w:ins w:id="34" w:author="Stylianos Theofilou (Nokia)" w:date="2023-01-03T19:00:00Z">
        <w:r>
          <w:rPr>
            <w:rFonts w:ascii="Times New Roman" w:hAnsi="Times New Roman" w:cs="Times New Roman"/>
            <w:sz w:val="18"/>
            <w:szCs w:val="18"/>
            <w:lang w:val="el-GR"/>
          </w:rPr>
          <w:t>και</w:t>
        </w:r>
        <w:r w:rsidRPr="00175E55">
          <w:rPr>
            <w:rFonts w:ascii="Times New Roman" w:hAnsi="Times New Roman" w:cs="Times New Roman"/>
            <w:sz w:val="18"/>
            <w:szCs w:val="18"/>
            <w:lang w:val="el-GR"/>
          </w:rPr>
          <w:t xml:space="preserve"> </w:t>
        </w:r>
        <w:r>
          <w:rPr>
            <w:rFonts w:ascii="Times New Roman" w:hAnsi="Times New Roman" w:cs="Times New Roman"/>
            <w:sz w:val="18"/>
            <w:szCs w:val="18"/>
            <w:lang w:val="el-GR"/>
          </w:rPr>
          <w:t>μετάβαση</w:t>
        </w:r>
        <w:r w:rsidRPr="00175E55">
          <w:rPr>
            <w:rFonts w:ascii="Times New Roman" w:hAnsi="Times New Roman" w:cs="Times New Roman"/>
            <w:sz w:val="18"/>
            <w:szCs w:val="18"/>
            <w:lang w:val="el-GR"/>
          </w:rPr>
          <w:t xml:space="preserve"> </w:t>
        </w:r>
        <w:r>
          <w:rPr>
            <w:rFonts w:ascii="Times New Roman" w:hAnsi="Times New Roman" w:cs="Times New Roman"/>
            <w:sz w:val="18"/>
            <w:szCs w:val="18"/>
            <w:lang w:val="el-GR"/>
          </w:rPr>
          <w:t>στο</w:t>
        </w:r>
        <w:r w:rsidRPr="00175E55">
          <w:rPr>
            <w:rFonts w:ascii="Times New Roman" w:hAnsi="Times New Roman" w:cs="Times New Roman"/>
            <w:sz w:val="18"/>
            <w:szCs w:val="18"/>
            <w:lang w:val="el-GR"/>
          </w:rPr>
          <w:t xml:space="preserve"> </w:t>
        </w:r>
        <w:r>
          <w:rPr>
            <w:rFonts w:ascii="Times New Roman" w:hAnsi="Times New Roman" w:cs="Times New Roman"/>
            <w:sz w:val="18"/>
            <w:szCs w:val="18"/>
            <w:lang w:val="el-GR"/>
          </w:rPr>
          <w:t>φάκελο</w:t>
        </w:r>
        <w:r w:rsidRPr="00175E55">
          <w:rPr>
            <w:rFonts w:ascii="Times New Roman" w:hAnsi="Times New Roman" w:cs="Times New Roman"/>
            <w:sz w:val="18"/>
            <w:szCs w:val="18"/>
            <w:lang w:val="el-GR"/>
          </w:rPr>
          <w:t xml:space="preserve"> </w:t>
        </w:r>
        <w:r>
          <w:rPr>
            <w:rFonts w:ascii="Times New Roman" w:hAnsi="Times New Roman" w:cs="Times New Roman"/>
            <w:sz w:val="18"/>
            <w:szCs w:val="18"/>
          </w:rPr>
          <w:t>cham</w:t>
        </w:r>
      </w:ins>
      <w:ins w:id="35" w:author="Stylianos Theofilou (Nokia)" w:date="2023-01-03T19:01:00Z">
        <w:r>
          <w:rPr>
            <w:rFonts w:ascii="Times New Roman" w:hAnsi="Times New Roman" w:cs="Times New Roman"/>
            <w:sz w:val="18"/>
            <w:szCs w:val="18"/>
          </w:rPr>
          <w:t>pionship</w:t>
        </w:r>
        <w:r w:rsidRPr="00175E55">
          <w:rPr>
            <w:rFonts w:ascii="Times New Roman" w:hAnsi="Times New Roman" w:cs="Times New Roman"/>
            <w:sz w:val="18"/>
            <w:szCs w:val="18"/>
            <w:lang w:val="el-GR"/>
            <w:rPrChange w:id="36" w:author="Stylianos Theofilou (Nokia)" w:date="2023-01-03T19:12:00Z">
              <w:rPr>
                <w:rFonts w:ascii="Times New Roman" w:hAnsi="Times New Roman" w:cs="Times New Roman"/>
                <w:sz w:val="18"/>
                <w:szCs w:val="18"/>
              </w:rPr>
            </w:rPrChange>
          </w:rPr>
          <w:t>_</w:t>
        </w:r>
        <w:r>
          <w:rPr>
            <w:rFonts w:ascii="Times New Roman" w:hAnsi="Times New Roman" w:cs="Times New Roman"/>
            <w:sz w:val="18"/>
            <w:szCs w:val="18"/>
          </w:rPr>
          <w:t>app</w:t>
        </w:r>
        <w:r w:rsidRPr="00175E55">
          <w:rPr>
            <w:rFonts w:ascii="Times New Roman" w:hAnsi="Times New Roman" w:cs="Times New Roman"/>
            <w:sz w:val="18"/>
            <w:szCs w:val="18"/>
            <w:lang w:val="el-GR"/>
            <w:rPrChange w:id="37" w:author="Stylianos Theofilou (Nokia)" w:date="2023-01-03T19:12:00Z">
              <w:rPr>
                <w:rFonts w:ascii="Times New Roman" w:hAnsi="Times New Roman" w:cs="Times New Roman"/>
                <w:sz w:val="18"/>
                <w:szCs w:val="18"/>
              </w:rPr>
            </w:rPrChange>
          </w:rPr>
          <w:t>.</w:t>
        </w:r>
      </w:ins>
    </w:p>
    <w:p w14:paraId="46DD9EFA" w14:textId="2AD70369" w:rsidR="00175E55" w:rsidRPr="00175E55" w:rsidRDefault="00536955">
      <w:pPr>
        <w:pStyle w:val="aa"/>
        <w:numPr>
          <w:ilvl w:val="0"/>
          <w:numId w:val="2"/>
        </w:numPr>
        <w:jc w:val="both"/>
        <w:rPr>
          <w:ins w:id="38" w:author="Stylianos Theofilou (Nokia)" w:date="2023-01-03T19:03:00Z"/>
          <w:rFonts w:ascii="Times New Roman" w:hAnsi="Times New Roman" w:cs="Times New Roman"/>
          <w:sz w:val="18"/>
          <w:szCs w:val="18"/>
          <w:lang w:val="el-GR"/>
          <w:rPrChange w:id="39" w:author="Stylianos Theofilou (Nokia)" w:date="2023-01-03T19:11:00Z">
            <w:rPr>
              <w:ins w:id="40" w:author="Stylianos Theofilou (Nokia)" w:date="2023-01-03T19:03:00Z"/>
              <w:lang w:val="el-GR"/>
            </w:rPr>
          </w:rPrChange>
        </w:rPr>
      </w:pPr>
      <w:ins w:id="41" w:author="Stylianos Theofilou (Nokia)" w:date="2023-01-03T19:02:00Z">
        <w:r w:rsidRPr="00175E55">
          <w:rPr>
            <w:rFonts w:ascii="Times New Roman" w:hAnsi="Times New Roman" w:cs="Times New Roman"/>
            <w:sz w:val="18"/>
            <w:szCs w:val="18"/>
            <w:lang w:val="el-GR"/>
            <w:rPrChange w:id="42" w:author="Stylianos Theofilou (Nokia)" w:date="2023-01-03T19:11:00Z">
              <w:rPr>
                <w:lang w:val="el-GR"/>
              </w:rPr>
            </w:rPrChange>
          </w:rPr>
          <w:t xml:space="preserve">Λήψη του </w:t>
        </w:r>
        <w:r w:rsidRPr="00175E55">
          <w:rPr>
            <w:rFonts w:ascii="Times New Roman" w:hAnsi="Times New Roman" w:cs="Times New Roman"/>
            <w:sz w:val="18"/>
            <w:szCs w:val="18"/>
            <w:rPrChange w:id="43" w:author="Stylianos Theofilou (Nokia)" w:date="2023-01-03T19:11:00Z">
              <w:rPr/>
            </w:rPrChange>
          </w:rPr>
          <w:t>repository</w:t>
        </w:r>
        <w:r w:rsidRPr="00175E55">
          <w:rPr>
            <w:rFonts w:ascii="Times New Roman" w:hAnsi="Times New Roman" w:cs="Times New Roman"/>
            <w:sz w:val="18"/>
            <w:szCs w:val="18"/>
            <w:lang w:val="el-GR"/>
            <w:rPrChange w:id="44" w:author="Stylianos Theofilou (Nokia)" w:date="2023-01-03T19:11:00Z">
              <w:rPr>
                <w:rFonts w:ascii="Times New Roman" w:hAnsi="Times New Roman" w:cs="Times New Roman"/>
                <w:sz w:val="18"/>
                <w:szCs w:val="18"/>
              </w:rPr>
            </w:rPrChange>
          </w:rPr>
          <w:t xml:space="preserve"> </w:t>
        </w:r>
        <w:r w:rsidRPr="00175E55">
          <w:rPr>
            <w:rFonts w:ascii="Times New Roman" w:hAnsi="Times New Roman" w:cs="Times New Roman"/>
            <w:sz w:val="18"/>
            <w:szCs w:val="18"/>
            <w:lang w:val="el-GR"/>
            <w:rPrChange w:id="45" w:author="Stylianos Theofilou (Nokia)" w:date="2023-01-03T19:11:00Z">
              <w:rPr>
                <w:lang w:val="el-GR"/>
              </w:rPr>
            </w:rPrChange>
          </w:rPr>
          <w:t>στο φάκελο, εκτελώντας την εντολή</w:t>
        </w:r>
        <w:r w:rsidRPr="00175E55">
          <w:rPr>
            <w:rFonts w:ascii="Times New Roman" w:hAnsi="Times New Roman" w:cs="Times New Roman"/>
            <w:sz w:val="18"/>
            <w:szCs w:val="18"/>
            <w:lang w:val="el-GR"/>
            <w:rPrChange w:id="46" w:author="Stylianos Theofilou (Nokia)" w:date="2023-01-03T19:11:00Z">
              <w:rPr>
                <w:rFonts w:ascii="Times New Roman" w:hAnsi="Times New Roman" w:cs="Times New Roman"/>
                <w:sz w:val="18"/>
                <w:szCs w:val="18"/>
              </w:rPr>
            </w:rPrChange>
          </w:rPr>
          <w:t xml:space="preserve">: </w:t>
        </w:r>
        <w:r w:rsidRPr="00175E55">
          <w:rPr>
            <w:rFonts w:ascii="Times New Roman" w:hAnsi="Times New Roman" w:cs="Times New Roman"/>
            <w:sz w:val="18"/>
            <w:szCs w:val="18"/>
            <w:rPrChange w:id="47" w:author="Stylianos Theofilou (Nokia)" w:date="2023-01-03T19:11:00Z">
              <w:rPr/>
            </w:rPrChange>
          </w:rPr>
          <w:t>git</w:t>
        </w:r>
        <w:r w:rsidRPr="00175E55">
          <w:rPr>
            <w:rFonts w:ascii="Times New Roman" w:hAnsi="Times New Roman" w:cs="Times New Roman"/>
            <w:sz w:val="18"/>
            <w:szCs w:val="18"/>
            <w:lang w:val="el-GR"/>
            <w:rPrChange w:id="48" w:author="Stylianos Theofilou (Nokia)" w:date="2023-01-03T19:11:00Z">
              <w:rPr>
                <w:rFonts w:ascii="Times New Roman" w:hAnsi="Times New Roman" w:cs="Times New Roman"/>
                <w:sz w:val="18"/>
                <w:szCs w:val="18"/>
              </w:rPr>
            </w:rPrChange>
          </w:rPr>
          <w:t xml:space="preserve"> </w:t>
        </w:r>
        <w:r w:rsidRPr="00175E55">
          <w:rPr>
            <w:rFonts w:ascii="Times New Roman" w:hAnsi="Times New Roman" w:cs="Times New Roman"/>
            <w:sz w:val="18"/>
            <w:szCs w:val="18"/>
            <w:rPrChange w:id="49" w:author="Stylianos Theofilou (Nokia)" w:date="2023-01-03T19:11:00Z">
              <w:rPr/>
            </w:rPrChange>
          </w:rPr>
          <w:t>clone</w:t>
        </w:r>
        <w:r w:rsidRPr="00175E55">
          <w:rPr>
            <w:rFonts w:ascii="Times New Roman" w:hAnsi="Times New Roman" w:cs="Times New Roman"/>
            <w:sz w:val="18"/>
            <w:szCs w:val="18"/>
            <w:lang w:val="el-GR"/>
            <w:rPrChange w:id="50" w:author="Stylianos Theofilou (Nokia)" w:date="2023-01-03T19:11:00Z">
              <w:rPr>
                <w:rFonts w:ascii="Times New Roman" w:hAnsi="Times New Roman" w:cs="Times New Roman"/>
                <w:sz w:val="18"/>
                <w:szCs w:val="18"/>
              </w:rPr>
            </w:rPrChange>
          </w:rPr>
          <w:t xml:space="preserve"> </w:t>
        </w:r>
      </w:ins>
      <w:ins w:id="51" w:author="Stylianos Theofilou (Nokia)" w:date="2023-01-03T19:03:00Z">
        <w:r w:rsidRPr="00175E55">
          <w:rPr>
            <w:rFonts w:ascii="Times New Roman" w:hAnsi="Times New Roman" w:cs="Times New Roman"/>
            <w:sz w:val="18"/>
            <w:szCs w:val="18"/>
            <w:lang w:val="el-GR"/>
            <w:rPrChange w:id="52" w:author="Stylianos Theofilou (Nokia)" w:date="2023-01-03T19:11:00Z">
              <w:rPr>
                <w:lang w:val="el-GR"/>
              </w:rPr>
            </w:rPrChange>
          </w:rPr>
          <w:fldChar w:fldCharType="begin"/>
        </w:r>
        <w:r w:rsidRPr="00175E55">
          <w:rPr>
            <w:rFonts w:ascii="Times New Roman" w:hAnsi="Times New Roman" w:cs="Times New Roman"/>
            <w:sz w:val="18"/>
            <w:szCs w:val="18"/>
            <w:lang w:val="el-GR"/>
            <w:rPrChange w:id="53" w:author="Stylianos Theofilou (Nokia)" w:date="2023-01-03T19:11:00Z">
              <w:rPr>
                <w:lang w:val="el-GR"/>
              </w:rPr>
            </w:rPrChange>
          </w:rPr>
          <w:instrText xml:space="preserve"> HYPERLINK "https://github.com/StelTheo73/db_project_2022.git" </w:instrText>
        </w:r>
        <w:r w:rsidRPr="00175E55">
          <w:rPr>
            <w:rFonts w:ascii="Times New Roman" w:hAnsi="Times New Roman" w:cs="Times New Roman"/>
            <w:sz w:val="18"/>
            <w:szCs w:val="18"/>
            <w:lang w:val="el-GR"/>
            <w:rPrChange w:id="54" w:author="Stylianos Theofilou (Nokia)" w:date="2023-01-03T19:11:00Z">
              <w:rPr>
                <w:lang w:val="el-GR"/>
              </w:rPr>
            </w:rPrChange>
          </w:rPr>
          <w:fldChar w:fldCharType="separate"/>
        </w:r>
        <w:r w:rsidRPr="00175E55">
          <w:rPr>
            <w:rStyle w:val="-"/>
            <w:rFonts w:ascii="Times New Roman" w:hAnsi="Times New Roman" w:cs="Times New Roman"/>
            <w:sz w:val="18"/>
            <w:szCs w:val="18"/>
            <w:lang w:val="el-GR"/>
          </w:rPr>
          <w:t>https://github.com/StelTheo73/db_project_2022.git</w:t>
        </w:r>
        <w:r w:rsidRPr="00175E55">
          <w:rPr>
            <w:rFonts w:ascii="Times New Roman" w:hAnsi="Times New Roman" w:cs="Times New Roman"/>
            <w:sz w:val="18"/>
            <w:szCs w:val="18"/>
            <w:lang w:val="el-GR"/>
            <w:rPrChange w:id="55" w:author="Stylianos Theofilou (Nokia)" w:date="2023-01-03T19:11:00Z">
              <w:rPr>
                <w:lang w:val="el-GR"/>
              </w:rPr>
            </w:rPrChange>
          </w:rPr>
          <w:fldChar w:fldCharType="end"/>
        </w:r>
      </w:ins>
    </w:p>
    <w:p w14:paraId="7752F532" w14:textId="2AE1AF85" w:rsidR="00536955" w:rsidRDefault="00536955" w:rsidP="00175E55">
      <w:pPr>
        <w:pStyle w:val="aa"/>
        <w:numPr>
          <w:ilvl w:val="0"/>
          <w:numId w:val="2"/>
        </w:numPr>
        <w:jc w:val="both"/>
        <w:rPr>
          <w:ins w:id="56" w:author="Stylianos Theofilou (Nokia)" w:date="2023-01-03T19:08:00Z"/>
          <w:rFonts w:ascii="Times New Roman" w:hAnsi="Times New Roman" w:cs="Times New Roman"/>
          <w:sz w:val="18"/>
          <w:szCs w:val="18"/>
          <w:lang w:val="el-GR"/>
        </w:rPr>
      </w:pPr>
      <w:ins w:id="57" w:author="Stylianos Theofilou (Nokia)" w:date="2023-01-03T19:03:00Z">
        <w:r>
          <w:rPr>
            <w:rFonts w:ascii="Times New Roman" w:hAnsi="Times New Roman" w:cs="Times New Roman"/>
            <w:sz w:val="18"/>
            <w:szCs w:val="18"/>
            <w:lang w:val="el-GR"/>
          </w:rPr>
          <w:t xml:space="preserve">Αφού </w:t>
        </w:r>
      </w:ins>
      <w:ins w:id="58" w:author="Stylianos Theofilou (Nokia)" w:date="2023-01-03T19:04:00Z">
        <w:r>
          <w:rPr>
            <w:rFonts w:ascii="Times New Roman" w:hAnsi="Times New Roman" w:cs="Times New Roman"/>
            <w:sz w:val="18"/>
            <w:szCs w:val="18"/>
            <w:lang w:val="el-GR"/>
          </w:rPr>
          <w:t>ολοκληρωθεί η λήψη,</w:t>
        </w:r>
      </w:ins>
      <w:ins w:id="59" w:author="Stylianos Theofilou (Nokia)" w:date="2023-01-03T19:08:00Z">
        <w:r w:rsidR="00175E55">
          <w:rPr>
            <w:rFonts w:ascii="Times New Roman" w:hAnsi="Times New Roman" w:cs="Times New Roman"/>
            <w:sz w:val="18"/>
            <w:szCs w:val="18"/>
            <w:lang w:val="el-GR"/>
          </w:rPr>
          <w:t xml:space="preserve"> μετάβαση στον </w:t>
        </w:r>
        <w:proofErr w:type="spellStart"/>
        <w:r w:rsidR="00175E55">
          <w:rPr>
            <w:rFonts w:ascii="Times New Roman" w:hAnsi="Times New Roman" w:cs="Times New Roman"/>
            <w:sz w:val="18"/>
            <w:szCs w:val="18"/>
            <w:lang w:val="el-GR"/>
          </w:rPr>
          <w:t>υποφάκελο</w:t>
        </w:r>
        <w:proofErr w:type="spellEnd"/>
        <w:r w:rsidR="00175E55">
          <w:rPr>
            <w:rFonts w:ascii="Times New Roman" w:hAnsi="Times New Roman" w:cs="Times New Roman"/>
            <w:sz w:val="18"/>
            <w:szCs w:val="18"/>
            <w:lang w:val="el-GR"/>
          </w:rPr>
          <w:t xml:space="preserve"> </w:t>
        </w:r>
        <w:proofErr w:type="spellStart"/>
        <w:r w:rsidR="00175E55">
          <w:rPr>
            <w:rFonts w:ascii="Times New Roman" w:hAnsi="Times New Roman" w:cs="Times New Roman"/>
            <w:sz w:val="18"/>
            <w:szCs w:val="18"/>
          </w:rPr>
          <w:t>db</w:t>
        </w:r>
        <w:proofErr w:type="spellEnd"/>
        <w:r w:rsidR="00175E55" w:rsidRPr="00175E55">
          <w:rPr>
            <w:rFonts w:ascii="Times New Roman" w:hAnsi="Times New Roman" w:cs="Times New Roman"/>
            <w:sz w:val="18"/>
            <w:szCs w:val="18"/>
            <w:lang w:val="el-GR"/>
            <w:rPrChange w:id="60" w:author="Stylianos Theofilou (Nokia)" w:date="2023-01-03T19:08:00Z">
              <w:rPr>
                <w:rFonts w:ascii="Times New Roman" w:hAnsi="Times New Roman" w:cs="Times New Roman"/>
                <w:sz w:val="18"/>
                <w:szCs w:val="18"/>
              </w:rPr>
            </w:rPrChange>
          </w:rPr>
          <w:t>_</w:t>
        </w:r>
        <w:r w:rsidR="00175E55">
          <w:rPr>
            <w:rFonts w:ascii="Times New Roman" w:hAnsi="Times New Roman" w:cs="Times New Roman"/>
            <w:sz w:val="18"/>
            <w:szCs w:val="18"/>
          </w:rPr>
          <w:t>project</w:t>
        </w:r>
        <w:r w:rsidR="00175E55" w:rsidRPr="00175E55">
          <w:rPr>
            <w:rFonts w:ascii="Times New Roman" w:hAnsi="Times New Roman" w:cs="Times New Roman"/>
            <w:sz w:val="18"/>
            <w:szCs w:val="18"/>
            <w:lang w:val="el-GR"/>
            <w:rPrChange w:id="61" w:author="Stylianos Theofilou (Nokia)" w:date="2023-01-03T19:08:00Z">
              <w:rPr>
                <w:rFonts w:ascii="Times New Roman" w:hAnsi="Times New Roman" w:cs="Times New Roman"/>
                <w:sz w:val="18"/>
                <w:szCs w:val="18"/>
              </w:rPr>
            </w:rPrChange>
          </w:rPr>
          <w:t>_2022</w:t>
        </w:r>
      </w:ins>
      <w:ins w:id="62" w:author="Stylianos Theofilou (Nokia)" w:date="2023-01-03T19:04:00Z">
        <w:r w:rsidRPr="00175E55">
          <w:rPr>
            <w:rFonts w:ascii="Times New Roman" w:hAnsi="Times New Roman" w:cs="Times New Roman"/>
            <w:sz w:val="18"/>
            <w:szCs w:val="18"/>
            <w:lang w:val="el-GR"/>
            <w:rPrChange w:id="63" w:author="Stylianos Theofilou (Nokia)" w:date="2023-01-03T19:08:00Z">
              <w:rPr>
                <w:lang w:val="el-GR"/>
              </w:rPr>
            </w:rPrChange>
          </w:rPr>
          <w:t>.</w:t>
        </w:r>
      </w:ins>
    </w:p>
    <w:p w14:paraId="2F17467A" w14:textId="335CD309" w:rsidR="00175E55" w:rsidRPr="00175E55" w:rsidRDefault="00175E55">
      <w:pPr>
        <w:pStyle w:val="aa"/>
        <w:numPr>
          <w:ilvl w:val="0"/>
          <w:numId w:val="2"/>
        </w:numPr>
        <w:jc w:val="both"/>
        <w:rPr>
          <w:ins w:id="64" w:author="Stylianos Theofilou (Nokia)" w:date="2023-01-03T19:04:00Z"/>
          <w:rFonts w:ascii="Times New Roman" w:hAnsi="Times New Roman" w:cs="Times New Roman"/>
          <w:sz w:val="18"/>
          <w:szCs w:val="18"/>
          <w:lang w:val="el-GR"/>
          <w:rPrChange w:id="65" w:author="Stylianos Theofilou (Nokia)" w:date="2023-01-03T19:08:00Z">
            <w:rPr>
              <w:ins w:id="66" w:author="Stylianos Theofilou (Nokia)" w:date="2023-01-03T19:04:00Z"/>
              <w:lang w:val="el-GR"/>
            </w:rPr>
          </w:rPrChange>
        </w:rPr>
      </w:pPr>
      <w:ins w:id="67" w:author="Stylianos Theofilou (Nokia)" w:date="2023-01-03T19:08:00Z">
        <w:r>
          <w:rPr>
            <w:rFonts w:ascii="Times New Roman" w:hAnsi="Times New Roman" w:cs="Times New Roman"/>
            <w:sz w:val="18"/>
            <w:szCs w:val="18"/>
            <w:lang w:val="el-GR"/>
          </w:rPr>
          <w:t>Εκτέλεση της εντολής</w:t>
        </w:r>
      </w:ins>
      <w:ins w:id="68" w:author="Stylianos Theofilou (Nokia)" w:date="2023-01-03T19:11:00Z">
        <w:r w:rsidRPr="00175E55">
          <w:rPr>
            <w:rFonts w:ascii="Times New Roman" w:hAnsi="Times New Roman" w:cs="Times New Roman"/>
            <w:sz w:val="18"/>
            <w:szCs w:val="18"/>
            <w:lang w:val="el-GR"/>
            <w:rPrChange w:id="69" w:author="Stylianos Theofilou (Nokia)" w:date="2023-01-03T19:11:00Z">
              <w:rPr>
                <w:rFonts w:ascii="Times New Roman" w:hAnsi="Times New Roman" w:cs="Times New Roman"/>
                <w:sz w:val="18"/>
                <w:szCs w:val="18"/>
              </w:rPr>
            </w:rPrChange>
          </w:rPr>
          <w:t>:</w:t>
        </w:r>
      </w:ins>
      <w:ins w:id="70" w:author="Stylianos Theofilou (Nokia)" w:date="2023-01-03T19:08:00Z">
        <w:r>
          <w:rPr>
            <w:rFonts w:ascii="Times New Roman" w:hAnsi="Times New Roman" w:cs="Times New Roman"/>
            <w:sz w:val="18"/>
            <w:szCs w:val="18"/>
            <w:lang w:val="el-GR"/>
          </w:rPr>
          <w:t xml:space="preserve"> </w:t>
        </w:r>
        <w:r>
          <w:rPr>
            <w:rFonts w:ascii="Times New Roman" w:hAnsi="Times New Roman" w:cs="Times New Roman"/>
            <w:sz w:val="18"/>
            <w:szCs w:val="18"/>
          </w:rPr>
          <w:t>python</w:t>
        </w:r>
        <w:r w:rsidRPr="00175E55">
          <w:rPr>
            <w:rFonts w:ascii="Times New Roman" w:hAnsi="Times New Roman" w:cs="Times New Roman"/>
            <w:sz w:val="18"/>
            <w:szCs w:val="18"/>
            <w:lang w:val="el-GR"/>
            <w:rPrChange w:id="71" w:author="Stylianos Theofilou (Nokia)" w:date="2023-01-03T19:11:00Z">
              <w:rPr>
                <w:rFonts w:ascii="Times New Roman" w:hAnsi="Times New Roman" w:cs="Times New Roman"/>
                <w:sz w:val="18"/>
                <w:szCs w:val="18"/>
              </w:rPr>
            </w:rPrChange>
          </w:rPr>
          <w:t xml:space="preserve"> </w:t>
        </w:r>
      </w:ins>
      <w:proofErr w:type="spellStart"/>
      <w:ins w:id="72" w:author="Stylianos Theofilou (Nokia)" w:date="2023-01-03T19:11:00Z">
        <w:r>
          <w:rPr>
            <w:rFonts w:ascii="Times New Roman" w:hAnsi="Times New Roman" w:cs="Times New Roman"/>
            <w:sz w:val="18"/>
            <w:szCs w:val="18"/>
          </w:rPr>
          <w:t>src</w:t>
        </w:r>
        <w:proofErr w:type="spellEnd"/>
        <w:r w:rsidRPr="00175E55">
          <w:rPr>
            <w:rFonts w:ascii="Times New Roman" w:hAnsi="Times New Roman" w:cs="Times New Roman"/>
            <w:sz w:val="18"/>
            <w:szCs w:val="18"/>
            <w:lang w:val="el-GR"/>
            <w:rPrChange w:id="73" w:author="Stylianos Theofilou (Nokia)" w:date="2023-01-03T19:11:00Z">
              <w:rPr>
                <w:rFonts w:ascii="Times New Roman" w:hAnsi="Times New Roman" w:cs="Times New Roman"/>
                <w:sz w:val="18"/>
                <w:szCs w:val="18"/>
              </w:rPr>
            </w:rPrChange>
          </w:rPr>
          <w:t>/</w:t>
        </w:r>
        <w:r>
          <w:rPr>
            <w:rFonts w:ascii="Times New Roman" w:hAnsi="Times New Roman" w:cs="Times New Roman"/>
            <w:sz w:val="18"/>
            <w:szCs w:val="18"/>
          </w:rPr>
          <w:t>app</w:t>
        </w:r>
        <w:r w:rsidRPr="00175E55">
          <w:rPr>
            <w:rFonts w:ascii="Times New Roman" w:hAnsi="Times New Roman" w:cs="Times New Roman"/>
            <w:sz w:val="18"/>
            <w:szCs w:val="18"/>
            <w:lang w:val="el-GR"/>
            <w:rPrChange w:id="74" w:author="Stylianos Theofilou (Nokia)" w:date="2023-01-03T19:11:00Z">
              <w:rPr>
                <w:rFonts w:ascii="Times New Roman" w:hAnsi="Times New Roman" w:cs="Times New Roman"/>
                <w:sz w:val="18"/>
                <w:szCs w:val="18"/>
              </w:rPr>
            </w:rPrChange>
          </w:rPr>
          <w:t>.</w:t>
        </w:r>
        <w:proofErr w:type="spellStart"/>
        <w:r>
          <w:rPr>
            <w:rFonts w:ascii="Times New Roman" w:hAnsi="Times New Roman" w:cs="Times New Roman"/>
            <w:sz w:val="18"/>
            <w:szCs w:val="18"/>
          </w:rPr>
          <w:t>py</w:t>
        </w:r>
      </w:ins>
      <w:proofErr w:type="spellEnd"/>
    </w:p>
    <w:p w14:paraId="7160AE9A" w14:textId="5863F743" w:rsidR="006D6DA1" w:rsidRPr="006D6DA1" w:rsidDel="000A590A" w:rsidRDefault="006D6DA1" w:rsidP="00AB738D">
      <w:pPr>
        <w:jc w:val="both"/>
        <w:rPr>
          <w:del w:id="75" w:author="Stylianos Theofilou (Nokia)" w:date="2023-01-03T10:23:00Z"/>
          <w:rFonts w:ascii="Times New Roman" w:hAnsi="Times New Roman" w:cs="Times New Roman"/>
          <w:b/>
          <w:bCs/>
          <w:sz w:val="18"/>
          <w:szCs w:val="18"/>
          <w:rPrChange w:id="76" w:author="Stylianos Theofilou (Nokia)" w:date="2023-01-03T10:22:00Z">
            <w:rPr>
              <w:del w:id="77" w:author="Stylianos Theofilou (Nokia)" w:date="2023-01-03T10:23:00Z"/>
              <w:rFonts w:ascii="Times New Roman" w:hAnsi="Times New Roman" w:cs="Times New Roman"/>
              <w:b/>
              <w:bCs/>
              <w:sz w:val="18"/>
              <w:szCs w:val="18"/>
              <w:lang w:val="el-GR"/>
            </w:rPr>
          </w:rPrChange>
        </w:rPr>
      </w:pPr>
    </w:p>
    <w:p w14:paraId="400FCB12" w14:textId="6193FD24" w:rsidR="0077537D" w:rsidRPr="006D6DA1" w:rsidRDefault="0077537D" w:rsidP="00AB738D">
      <w:pPr>
        <w:jc w:val="both"/>
        <w:rPr>
          <w:rFonts w:ascii="Times New Roman" w:hAnsi="Times New Roman" w:cs="Times New Roman"/>
          <w:b/>
          <w:bCs/>
          <w:sz w:val="18"/>
          <w:szCs w:val="18"/>
          <w:lang w:val="el-GR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Logs</w:t>
      </w:r>
    </w:p>
    <w:p w14:paraId="056344C5" w14:textId="39C8066E" w:rsidR="0077537D" w:rsidRPr="0077537D" w:rsidRDefault="0077537D" w:rsidP="00AB738D">
      <w:pPr>
        <w:jc w:val="both"/>
        <w:rPr>
          <w:rFonts w:ascii="Times New Roman" w:hAnsi="Times New Roman" w:cs="Times New Roman"/>
          <w:sz w:val="18"/>
          <w:szCs w:val="18"/>
          <w:lang w:val="el-GR"/>
        </w:rPr>
      </w:pPr>
      <w:r>
        <w:rPr>
          <w:rFonts w:ascii="Times New Roman" w:hAnsi="Times New Roman" w:cs="Times New Roman"/>
          <w:sz w:val="18"/>
          <w:szCs w:val="18"/>
          <w:lang w:val="el-GR"/>
        </w:rPr>
        <w:t xml:space="preserve">Η εφαρμογή εμφανίζει μηνύματα στο </w:t>
      </w:r>
      <w:r>
        <w:rPr>
          <w:rFonts w:ascii="Times New Roman" w:hAnsi="Times New Roman" w:cs="Times New Roman"/>
          <w:sz w:val="18"/>
          <w:szCs w:val="18"/>
        </w:rPr>
        <w:t>command</w:t>
      </w:r>
      <w:r w:rsidRPr="0077537D">
        <w:rPr>
          <w:rFonts w:ascii="Times New Roman" w:hAnsi="Times New Roman" w:cs="Times New Roman"/>
          <w:sz w:val="18"/>
          <w:szCs w:val="18"/>
          <w:lang w:val="el-GR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line</w:t>
      </w:r>
      <w:r>
        <w:rPr>
          <w:rFonts w:ascii="Times New Roman" w:hAnsi="Times New Roman" w:cs="Times New Roman"/>
          <w:sz w:val="18"/>
          <w:szCs w:val="18"/>
          <w:lang w:val="el-GR"/>
        </w:rPr>
        <w:t>.</w:t>
      </w:r>
    </w:p>
    <w:p w14:paraId="00D1BE64" w14:textId="00B9A3BA" w:rsidR="00ED566E" w:rsidRPr="00ED566E" w:rsidRDefault="0077537D" w:rsidP="00AB738D">
      <w:pPr>
        <w:jc w:val="both"/>
        <w:rPr>
          <w:rFonts w:ascii="Times New Roman" w:hAnsi="Times New Roman" w:cs="Times New Roman"/>
          <w:sz w:val="18"/>
          <w:szCs w:val="18"/>
          <w:lang w:val="el-GR"/>
        </w:rPr>
      </w:pPr>
      <w:r>
        <w:rPr>
          <w:rFonts w:ascii="Times New Roman" w:hAnsi="Times New Roman" w:cs="Times New Roman"/>
          <w:sz w:val="18"/>
          <w:szCs w:val="18"/>
          <w:lang w:val="el-GR"/>
        </w:rPr>
        <w:t>Εμφανίζονται μηνύματα που αφορούν την επιτυχία ή την αποτυχία προσθήκης ή διαγραφής δεδομένων</w:t>
      </w:r>
      <w:r w:rsidR="00ED566E">
        <w:rPr>
          <w:rFonts w:ascii="Times New Roman" w:hAnsi="Times New Roman" w:cs="Times New Roman"/>
          <w:sz w:val="18"/>
          <w:szCs w:val="18"/>
          <w:lang w:val="el-GR"/>
        </w:rPr>
        <w:t xml:space="preserve"> από τη βάση και μηνύματα που αφορούν την πορεία της αρχικοποίησης της βάσης. </w:t>
      </w:r>
    </w:p>
    <w:p w14:paraId="7D226D45" w14:textId="77777777" w:rsidR="00962F43" w:rsidRDefault="00962F43" w:rsidP="00AB738D">
      <w:pPr>
        <w:jc w:val="both"/>
        <w:rPr>
          <w:ins w:id="78" w:author="Stylianos Theofilou (Nokia)" w:date="2023-01-04T10:12:00Z"/>
          <w:rFonts w:ascii="Times New Roman" w:hAnsi="Times New Roman" w:cs="Times New Roman"/>
          <w:b/>
          <w:bCs/>
          <w:sz w:val="18"/>
          <w:szCs w:val="18"/>
          <w:lang w:val="el-GR"/>
        </w:rPr>
      </w:pPr>
    </w:p>
    <w:p w14:paraId="671ED742" w14:textId="77777777" w:rsidR="00962F43" w:rsidRDefault="00962F43" w:rsidP="00AB738D">
      <w:pPr>
        <w:jc w:val="both"/>
        <w:rPr>
          <w:ins w:id="79" w:author="Stylianos Theofilou (Nokia)" w:date="2023-01-04T10:12:00Z"/>
          <w:rFonts w:ascii="Times New Roman" w:hAnsi="Times New Roman" w:cs="Times New Roman"/>
          <w:b/>
          <w:bCs/>
          <w:sz w:val="18"/>
          <w:szCs w:val="18"/>
          <w:lang w:val="el-GR"/>
        </w:rPr>
      </w:pPr>
    </w:p>
    <w:p w14:paraId="47B5BCEB" w14:textId="2CC6F12B" w:rsidR="0077537D" w:rsidRDefault="0077537D" w:rsidP="00AB738D">
      <w:pPr>
        <w:jc w:val="both"/>
        <w:rPr>
          <w:ins w:id="80" w:author="Stylianos Theofilou (Nokia)" w:date="2023-01-04T10:12:00Z"/>
          <w:rFonts w:ascii="Times New Roman" w:hAnsi="Times New Roman" w:cs="Times New Roman"/>
          <w:b/>
          <w:bCs/>
          <w:sz w:val="18"/>
          <w:szCs w:val="18"/>
          <w:lang w:val="el-GR"/>
        </w:rPr>
      </w:pPr>
      <w:r>
        <w:rPr>
          <w:rFonts w:ascii="Times New Roman" w:hAnsi="Times New Roman" w:cs="Times New Roman"/>
          <w:b/>
          <w:bCs/>
          <w:sz w:val="18"/>
          <w:szCs w:val="18"/>
          <w:lang w:val="el-GR"/>
        </w:rPr>
        <w:t xml:space="preserve">Αρχικοποίηση </w:t>
      </w:r>
      <w:ins w:id="81" w:author="Stylianos Theofilou (Nokia)" w:date="2023-01-04T10:11:00Z">
        <w:r w:rsidR="00962F43">
          <w:rPr>
            <w:rFonts w:ascii="Times New Roman" w:hAnsi="Times New Roman" w:cs="Times New Roman"/>
            <w:b/>
            <w:bCs/>
            <w:sz w:val="18"/>
            <w:szCs w:val="18"/>
            <w:lang w:val="el-GR"/>
          </w:rPr>
          <w:t>Β</w:t>
        </w:r>
      </w:ins>
      <w:del w:id="82" w:author="Stylianos Theofilou (Nokia)" w:date="2023-01-04T10:11:00Z">
        <w:r w:rsidDel="00962F43">
          <w:rPr>
            <w:rFonts w:ascii="Times New Roman" w:hAnsi="Times New Roman" w:cs="Times New Roman"/>
            <w:b/>
            <w:bCs/>
            <w:sz w:val="18"/>
            <w:szCs w:val="18"/>
            <w:lang w:val="el-GR"/>
          </w:rPr>
          <w:delText>Β</w:delText>
        </w:r>
      </w:del>
      <w:r>
        <w:rPr>
          <w:rFonts w:ascii="Times New Roman" w:hAnsi="Times New Roman" w:cs="Times New Roman"/>
          <w:b/>
          <w:bCs/>
          <w:sz w:val="18"/>
          <w:szCs w:val="18"/>
          <w:lang w:val="el-GR"/>
        </w:rPr>
        <w:t>άσης</w:t>
      </w:r>
    </w:p>
    <w:p w14:paraId="10E23160" w14:textId="45EE95BF" w:rsidR="00962F43" w:rsidRPr="00962F43" w:rsidRDefault="00962F43" w:rsidP="00AB738D">
      <w:pPr>
        <w:jc w:val="both"/>
        <w:rPr>
          <w:rFonts w:ascii="Times New Roman" w:hAnsi="Times New Roman" w:cs="Times New Roman"/>
          <w:sz w:val="18"/>
          <w:szCs w:val="18"/>
          <w:lang w:val="el-GR"/>
          <w:rPrChange w:id="83" w:author="Stylianos Theofilou (Nokia)" w:date="2023-01-04T10:13:00Z">
            <w:rPr>
              <w:rFonts w:ascii="Times New Roman" w:hAnsi="Times New Roman" w:cs="Times New Roman"/>
              <w:b/>
              <w:bCs/>
              <w:sz w:val="18"/>
              <w:szCs w:val="18"/>
              <w:lang w:val="el-GR"/>
            </w:rPr>
          </w:rPrChange>
        </w:rPr>
      </w:pPr>
      <w:ins w:id="84" w:author="Stylianos Theofilou (Nokia)" w:date="2023-01-04T10:13:00Z">
        <w:r>
          <w:rPr>
            <w:rFonts w:ascii="Times New Roman" w:hAnsi="Times New Roman" w:cs="Times New Roman"/>
            <w:sz w:val="18"/>
            <w:szCs w:val="18"/>
            <w:lang w:val="el-GR"/>
          </w:rPr>
          <w:t xml:space="preserve">Οι παρακάτω επιλογές είναι διαθέσιμες στη σελίδα </w:t>
        </w:r>
        <w:r>
          <w:rPr>
            <w:rFonts w:ascii="Times New Roman" w:hAnsi="Times New Roman" w:cs="Times New Roman"/>
            <w:sz w:val="18"/>
            <w:szCs w:val="18"/>
          </w:rPr>
          <w:t>Home</w:t>
        </w:r>
        <w:r w:rsidRPr="00962F43">
          <w:rPr>
            <w:rFonts w:ascii="Times New Roman" w:hAnsi="Times New Roman" w:cs="Times New Roman"/>
            <w:sz w:val="18"/>
            <w:szCs w:val="18"/>
            <w:lang w:val="el-GR"/>
            <w:rPrChange w:id="85" w:author="Stylianos Theofilou (Nokia)" w:date="2023-01-04T10:13:00Z">
              <w:rPr>
                <w:rFonts w:ascii="Times New Roman" w:hAnsi="Times New Roman" w:cs="Times New Roman"/>
                <w:sz w:val="18"/>
                <w:szCs w:val="18"/>
              </w:rPr>
            </w:rPrChange>
          </w:rPr>
          <w:t xml:space="preserve"> </w:t>
        </w:r>
        <w:r>
          <w:rPr>
            <w:rFonts w:ascii="Times New Roman" w:hAnsi="Times New Roman" w:cs="Times New Roman"/>
            <w:sz w:val="18"/>
            <w:szCs w:val="18"/>
          </w:rPr>
          <w:t>Page</w:t>
        </w:r>
        <w:r w:rsidRPr="00962F43">
          <w:rPr>
            <w:rFonts w:ascii="Times New Roman" w:hAnsi="Times New Roman" w:cs="Times New Roman"/>
            <w:sz w:val="18"/>
            <w:szCs w:val="18"/>
            <w:lang w:val="el-GR"/>
            <w:rPrChange w:id="86" w:author="Stylianos Theofilou (Nokia)" w:date="2023-01-04T10:13:00Z">
              <w:rPr>
                <w:rFonts w:ascii="Times New Roman" w:hAnsi="Times New Roman" w:cs="Times New Roman"/>
                <w:sz w:val="18"/>
                <w:szCs w:val="18"/>
              </w:rPr>
            </w:rPrChange>
          </w:rPr>
          <w:t>.</w:t>
        </w:r>
      </w:ins>
    </w:p>
    <w:p w14:paraId="2E4677A9" w14:textId="6CF3A95C" w:rsidR="0077537D" w:rsidRPr="007D3A69" w:rsidRDefault="00962F43" w:rsidP="00AB738D">
      <w:pPr>
        <w:jc w:val="both"/>
        <w:rPr>
          <w:rFonts w:ascii="Times New Roman" w:hAnsi="Times New Roman" w:cs="Times New Roman"/>
          <w:sz w:val="18"/>
          <w:szCs w:val="18"/>
          <w:lang w:val="el-GR"/>
        </w:rPr>
      </w:pPr>
      <w:r>
        <w:rPr>
          <w:rFonts w:ascii="Times New Roman" w:hAnsi="Times New Roman" w:cs="Times New Roman"/>
          <w:b/>
          <w:bCs/>
          <w:noProof/>
          <w:sz w:val="18"/>
          <w:szCs w:val="18"/>
          <w:lang w:val="el-GR"/>
        </w:rPr>
        <w:drawing>
          <wp:anchor distT="0" distB="0" distL="114300" distR="114300" simplePos="0" relativeHeight="251661312" behindDoc="0" locked="0" layoutInCell="1" allowOverlap="0" wp14:anchorId="5F2E645E" wp14:editId="5AB52901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3203575" cy="2120265"/>
            <wp:effectExtent l="0" t="0" r="0" b="0"/>
            <wp:wrapSquare wrapText="right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3575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537D">
        <w:rPr>
          <w:rFonts w:ascii="Times New Roman" w:hAnsi="Times New Roman" w:cs="Times New Roman"/>
          <w:sz w:val="18"/>
          <w:szCs w:val="18"/>
          <w:lang w:val="el-GR"/>
        </w:rPr>
        <w:t xml:space="preserve">Ο χρήστης μπορεί να αρχικοποιήσει τη βάση με τυχαία δεδομένα, συμπληρώνοντας τα τέσσερα πεδία στα αριστερά και πατώντας το κουμπί </w:t>
      </w:r>
      <w:r w:rsidR="0077537D">
        <w:rPr>
          <w:rFonts w:ascii="Times New Roman" w:hAnsi="Times New Roman" w:cs="Times New Roman"/>
          <w:sz w:val="18"/>
          <w:szCs w:val="18"/>
        </w:rPr>
        <w:t>Initialize</w:t>
      </w:r>
      <w:r w:rsidR="0077537D" w:rsidRPr="0077537D">
        <w:rPr>
          <w:rFonts w:ascii="Times New Roman" w:hAnsi="Times New Roman" w:cs="Times New Roman"/>
          <w:sz w:val="18"/>
          <w:szCs w:val="18"/>
          <w:lang w:val="el-GR"/>
        </w:rPr>
        <w:t xml:space="preserve"> </w:t>
      </w:r>
      <w:r w:rsidR="0077537D">
        <w:rPr>
          <w:rFonts w:ascii="Times New Roman" w:hAnsi="Times New Roman" w:cs="Times New Roman"/>
          <w:sz w:val="18"/>
          <w:szCs w:val="18"/>
        </w:rPr>
        <w:t>DB</w:t>
      </w:r>
      <w:r w:rsidR="0077537D" w:rsidRPr="0077537D">
        <w:rPr>
          <w:rFonts w:ascii="Times New Roman" w:hAnsi="Times New Roman" w:cs="Times New Roman"/>
          <w:sz w:val="18"/>
          <w:szCs w:val="18"/>
          <w:lang w:val="el-GR"/>
        </w:rPr>
        <w:t xml:space="preserve">. </w:t>
      </w:r>
      <w:r w:rsidR="0077537D">
        <w:rPr>
          <w:rFonts w:ascii="Times New Roman" w:hAnsi="Times New Roman" w:cs="Times New Roman"/>
          <w:sz w:val="18"/>
          <w:szCs w:val="18"/>
          <w:lang w:val="el-GR"/>
        </w:rPr>
        <w:t xml:space="preserve">Στη συνέχεια μπορεί να προσθέσει και τα δικά του δεδομένα από τα κουμπιά </w:t>
      </w:r>
      <w:r w:rsidR="0077537D">
        <w:rPr>
          <w:rFonts w:ascii="Times New Roman" w:hAnsi="Times New Roman" w:cs="Times New Roman"/>
          <w:sz w:val="18"/>
          <w:szCs w:val="18"/>
        </w:rPr>
        <w:t>Add</w:t>
      </w:r>
      <w:r w:rsidR="0077537D" w:rsidRPr="0077537D">
        <w:rPr>
          <w:rFonts w:ascii="Times New Roman" w:hAnsi="Times New Roman" w:cs="Times New Roman"/>
          <w:sz w:val="18"/>
          <w:szCs w:val="18"/>
          <w:lang w:val="el-GR"/>
        </w:rPr>
        <w:t xml:space="preserve"> </w:t>
      </w:r>
      <w:r w:rsidR="0077537D">
        <w:rPr>
          <w:rFonts w:ascii="Times New Roman" w:hAnsi="Times New Roman" w:cs="Times New Roman"/>
          <w:sz w:val="18"/>
          <w:szCs w:val="18"/>
        </w:rPr>
        <w:t>XXX</w:t>
      </w:r>
      <w:r w:rsidR="0077537D" w:rsidRPr="0077537D">
        <w:rPr>
          <w:rFonts w:ascii="Times New Roman" w:hAnsi="Times New Roman" w:cs="Times New Roman"/>
          <w:sz w:val="18"/>
          <w:szCs w:val="18"/>
          <w:lang w:val="el-GR"/>
        </w:rPr>
        <w:t xml:space="preserve"> </w:t>
      </w:r>
      <w:r w:rsidR="0077537D">
        <w:rPr>
          <w:rFonts w:ascii="Times New Roman" w:hAnsi="Times New Roman" w:cs="Times New Roman"/>
          <w:sz w:val="18"/>
          <w:szCs w:val="18"/>
          <w:lang w:val="el-GR"/>
        </w:rPr>
        <w:t>στο επάνω μέρος της διεπαφής.</w:t>
      </w:r>
      <w:r w:rsidR="00ED566E">
        <w:rPr>
          <w:rFonts w:ascii="Times New Roman" w:hAnsi="Times New Roman" w:cs="Times New Roman"/>
          <w:sz w:val="18"/>
          <w:szCs w:val="18"/>
          <w:lang w:val="el-GR"/>
        </w:rPr>
        <w:t xml:space="preserve"> Η βάση έχει </w:t>
      </w:r>
      <w:proofErr w:type="spellStart"/>
      <w:r w:rsidR="00ED566E">
        <w:rPr>
          <w:rFonts w:ascii="Times New Roman" w:hAnsi="Times New Roman" w:cs="Times New Roman"/>
          <w:sz w:val="18"/>
          <w:szCs w:val="18"/>
          <w:lang w:val="el-GR"/>
        </w:rPr>
        <w:t>αρχικοποιηθεί</w:t>
      </w:r>
      <w:proofErr w:type="spellEnd"/>
      <w:r w:rsidR="00ED566E">
        <w:rPr>
          <w:rFonts w:ascii="Times New Roman" w:hAnsi="Times New Roman" w:cs="Times New Roman"/>
          <w:sz w:val="18"/>
          <w:szCs w:val="18"/>
          <w:lang w:val="el-GR"/>
        </w:rPr>
        <w:t xml:space="preserve"> με επιτυχία όταν εμφανιστεί στην κονσόλα το μήνυμα </w:t>
      </w:r>
      <w:r w:rsidR="00ED566E" w:rsidRPr="00ED566E">
        <w:rPr>
          <w:rFonts w:ascii="Times New Roman" w:hAnsi="Times New Roman" w:cs="Times New Roman"/>
          <w:sz w:val="18"/>
          <w:szCs w:val="18"/>
          <w:lang w:val="el-GR"/>
        </w:rPr>
        <w:t>“</w:t>
      </w:r>
      <w:r w:rsidR="00ED566E">
        <w:rPr>
          <w:rFonts w:ascii="Times New Roman" w:hAnsi="Times New Roman" w:cs="Times New Roman"/>
          <w:sz w:val="18"/>
          <w:szCs w:val="18"/>
        </w:rPr>
        <w:t>Initialization</w:t>
      </w:r>
      <w:r w:rsidR="00ED566E" w:rsidRPr="00ED566E">
        <w:rPr>
          <w:rFonts w:ascii="Times New Roman" w:hAnsi="Times New Roman" w:cs="Times New Roman"/>
          <w:sz w:val="18"/>
          <w:szCs w:val="18"/>
          <w:lang w:val="el-GR"/>
        </w:rPr>
        <w:t xml:space="preserve"> </w:t>
      </w:r>
      <w:r w:rsidR="00ED566E">
        <w:rPr>
          <w:rFonts w:ascii="Times New Roman" w:hAnsi="Times New Roman" w:cs="Times New Roman"/>
          <w:sz w:val="18"/>
          <w:szCs w:val="18"/>
        </w:rPr>
        <w:t>Completed</w:t>
      </w:r>
      <w:ins w:id="87" w:author="Stylianos Theofilou (Nokia)" w:date="2023-01-04T10:03:00Z">
        <w:r w:rsidR="00A4462D">
          <w:rPr>
            <w:rFonts w:ascii="Times New Roman" w:hAnsi="Times New Roman" w:cs="Times New Roman"/>
            <w:sz w:val="18"/>
            <w:szCs w:val="18"/>
            <w:lang w:val="el-GR"/>
          </w:rPr>
          <w:t>!</w:t>
        </w:r>
      </w:ins>
      <w:r w:rsidR="00ED566E" w:rsidRPr="00ED566E">
        <w:rPr>
          <w:rFonts w:ascii="Times New Roman" w:hAnsi="Times New Roman" w:cs="Times New Roman"/>
          <w:sz w:val="18"/>
          <w:szCs w:val="18"/>
          <w:lang w:val="el-GR"/>
        </w:rPr>
        <w:t>”.</w:t>
      </w:r>
      <w:ins w:id="88" w:author="Stylianos Theofilou (Nokia)" w:date="2023-01-04T10:04:00Z">
        <w:r w:rsidR="007D3A69">
          <w:rPr>
            <w:rFonts w:ascii="Times New Roman" w:hAnsi="Times New Roman" w:cs="Times New Roman"/>
            <w:sz w:val="18"/>
            <w:szCs w:val="18"/>
            <w:lang w:val="el-GR"/>
          </w:rPr>
          <w:t xml:space="preserve"> Η επιλογή </w:t>
        </w:r>
        <w:r w:rsidR="007D3A69">
          <w:rPr>
            <w:rFonts w:ascii="Times New Roman" w:hAnsi="Times New Roman" w:cs="Times New Roman"/>
            <w:sz w:val="18"/>
            <w:szCs w:val="18"/>
          </w:rPr>
          <w:t>Initialize</w:t>
        </w:r>
        <w:r w:rsidR="007D3A69" w:rsidRPr="007D3A69">
          <w:rPr>
            <w:rFonts w:ascii="Times New Roman" w:hAnsi="Times New Roman" w:cs="Times New Roman"/>
            <w:sz w:val="18"/>
            <w:szCs w:val="18"/>
            <w:lang w:val="el-GR"/>
            <w:rPrChange w:id="89" w:author="Stylianos Theofilou (Nokia)" w:date="2023-01-04T10:04:00Z">
              <w:rPr>
                <w:rFonts w:ascii="Times New Roman" w:hAnsi="Times New Roman" w:cs="Times New Roman"/>
                <w:sz w:val="18"/>
                <w:szCs w:val="18"/>
              </w:rPr>
            </w:rPrChange>
          </w:rPr>
          <w:t xml:space="preserve"> </w:t>
        </w:r>
        <w:r w:rsidR="007D3A69">
          <w:rPr>
            <w:rFonts w:ascii="Times New Roman" w:hAnsi="Times New Roman" w:cs="Times New Roman"/>
            <w:sz w:val="18"/>
            <w:szCs w:val="18"/>
          </w:rPr>
          <w:t>DB</w:t>
        </w:r>
        <w:r w:rsidR="007D3A69" w:rsidRPr="007D3A69">
          <w:rPr>
            <w:rFonts w:ascii="Times New Roman" w:hAnsi="Times New Roman" w:cs="Times New Roman"/>
            <w:sz w:val="18"/>
            <w:szCs w:val="18"/>
            <w:lang w:val="el-GR"/>
            <w:rPrChange w:id="90" w:author="Stylianos Theofilou (Nokia)" w:date="2023-01-04T10:04:00Z">
              <w:rPr>
                <w:rFonts w:ascii="Times New Roman" w:hAnsi="Times New Roman" w:cs="Times New Roman"/>
                <w:sz w:val="18"/>
                <w:szCs w:val="18"/>
              </w:rPr>
            </w:rPrChange>
          </w:rPr>
          <w:t xml:space="preserve"> </w:t>
        </w:r>
        <w:r w:rsidR="007D3A69">
          <w:rPr>
            <w:rFonts w:ascii="Times New Roman" w:hAnsi="Times New Roman" w:cs="Times New Roman"/>
            <w:sz w:val="18"/>
            <w:szCs w:val="18"/>
            <w:lang w:val="el-GR"/>
          </w:rPr>
          <w:t>διαγράφει τα δεδομένα πριν γράψει νέα.</w:t>
        </w:r>
      </w:ins>
    </w:p>
    <w:p w14:paraId="4093415A" w14:textId="6E0BF220" w:rsidR="0077537D" w:rsidRDefault="0077537D" w:rsidP="00AB738D">
      <w:pPr>
        <w:jc w:val="both"/>
        <w:rPr>
          <w:rFonts w:ascii="Times New Roman" w:hAnsi="Times New Roman" w:cs="Times New Roman"/>
          <w:sz w:val="18"/>
          <w:szCs w:val="18"/>
          <w:lang w:val="el-GR"/>
        </w:rPr>
      </w:pPr>
      <w:r>
        <w:rPr>
          <w:rFonts w:ascii="Times New Roman" w:hAnsi="Times New Roman" w:cs="Times New Roman"/>
          <w:sz w:val="18"/>
          <w:szCs w:val="18"/>
          <w:lang w:val="el-GR"/>
        </w:rPr>
        <w:t xml:space="preserve">Εναλλακτικά μπορεί να γεμίσει τη βάση με δικά του δεδομένα χρησιμοποιώντας αποκλειστικά τα κουμπιά </w:t>
      </w:r>
      <w:r>
        <w:rPr>
          <w:rFonts w:ascii="Times New Roman" w:hAnsi="Times New Roman" w:cs="Times New Roman"/>
          <w:sz w:val="18"/>
          <w:szCs w:val="18"/>
        </w:rPr>
        <w:t>Add</w:t>
      </w:r>
      <w:r w:rsidRPr="0077537D">
        <w:rPr>
          <w:rFonts w:ascii="Times New Roman" w:hAnsi="Times New Roman" w:cs="Times New Roman"/>
          <w:sz w:val="18"/>
          <w:szCs w:val="18"/>
          <w:lang w:val="el-GR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XXX</w:t>
      </w:r>
      <w:r>
        <w:rPr>
          <w:rFonts w:ascii="Times New Roman" w:hAnsi="Times New Roman" w:cs="Times New Roman"/>
          <w:sz w:val="18"/>
          <w:szCs w:val="18"/>
          <w:lang w:val="el-GR"/>
        </w:rPr>
        <w:t>.</w:t>
      </w:r>
    </w:p>
    <w:p w14:paraId="5B54960E" w14:textId="261028B6" w:rsidR="0077537D" w:rsidDel="00962F43" w:rsidRDefault="0077537D" w:rsidP="00AB738D">
      <w:pPr>
        <w:jc w:val="both"/>
        <w:rPr>
          <w:del w:id="91" w:author="Stylianos Theofilou (Nokia)" w:date="2023-01-04T10:04:00Z"/>
          <w:rFonts w:ascii="Times New Roman" w:hAnsi="Times New Roman" w:cs="Times New Roman"/>
          <w:sz w:val="18"/>
          <w:szCs w:val="18"/>
          <w:lang w:val="el-GR"/>
        </w:rPr>
      </w:pPr>
      <w:r>
        <w:rPr>
          <w:rFonts w:ascii="Times New Roman" w:hAnsi="Times New Roman" w:cs="Times New Roman"/>
          <w:sz w:val="18"/>
          <w:szCs w:val="18"/>
          <w:lang w:val="el-GR"/>
        </w:rPr>
        <w:t xml:space="preserve">Επιπλέον ο χρήστης μπορεί να καθαρίσει πλήρως τη βάση επιλέγοντας </w:t>
      </w:r>
      <w:r>
        <w:rPr>
          <w:rFonts w:ascii="Times New Roman" w:hAnsi="Times New Roman" w:cs="Times New Roman"/>
          <w:sz w:val="18"/>
          <w:szCs w:val="18"/>
        </w:rPr>
        <w:t>Flush</w:t>
      </w:r>
      <w:r w:rsidRPr="0077537D">
        <w:rPr>
          <w:rFonts w:ascii="Times New Roman" w:hAnsi="Times New Roman" w:cs="Times New Roman"/>
          <w:sz w:val="18"/>
          <w:szCs w:val="18"/>
          <w:lang w:val="el-GR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DB</w:t>
      </w:r>
      <w:r>
        <w:rPr>
          <w:rFonts w:ascii="Times New Roman" w:hAnsi="Times New Roman" w:cs="Times New Roman"/>
          <w:sz w:val="18"/>
          <w:szCs w:val="18"/>
          <w:lang w:val="el-GR"/>
        </w:rPr>
        <w:t xml:space="preserve"> ή να διαγράψει συγκεκριμένα δεδομένα από τα κουμπιά </w:t>
      </w:r>
      <w:r>
        <w:rPr>
          <w:rFonts w:ascii="Times New Roman" w:hAnsi="Times New Roman" w:cs="Times New Roman"/>
          <w:sz w:val="18"/>
          <w:szCs w:val="18"/>
        </w:rPr>
        <w:t>Delete</w:t>
      </w:r>
      <w:r w:rsidRPr="0077537D">
        <w:rPr>
          <w:rFonts w:ascii="Times New Roman" w:hAnsi="Times New Roman" w:cs="Times New Roman"/>
          <w:sz w:val="18"/>
          <w:szCs w:val="18"/>
          <w:lang w:val="el-GR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XXX</w:t>
      </w:r>
      <w:r w:rsidRPr="0077537D">
        <w:rPr>
          <w:rFonts w:ascii="Times New Roman" w:hAnsi="Times New Roman" w:cs="Times New Roman"/>
          <w:sz w:val="18"/>
          <w:szCs w:val="18"/>
          <w:lang w:val="el-GR"/>
        </w:rPr>
        <w:t>.</w:t>
      </w:r>
    </w:p>
    <w:p w14:paraId="38829962" w14:textId="67381D77" w:rsidR="00ED566E" w:rsidDel="00962F43" w:rsidRDefault="0077537D" w:rsidP="00AB738D">
      <w:pPr>
        <w:jc w:val="both"/>
        <w:rPr>
          <w:del w:id="92" w:author="Stylianos Theofilou (Nokia)" w:date="2023-01-04T10:04:00Z"/>
          <w:rFonts w:ascii="Times New Roman" w:hAnsi="Times New Roman" w:cs="Times New Roman"/>
          <w:sz w:val="18"/>
          <w:szCs w:val="18"/>
          <w:lang w:val="el-GR"/>
        </w:rPr>
      </w:pPr>
      <w:del w:id="93" w:author="Stylianos Theofilou (Nokia)" w:date="2023-01-04T10:04:00Z">
        <w:r w:rsidDel="00B01B30">
          <w:rPr>
            <w:rFonts w:ascii="Times New Roman" w:hAnsi="Times New Roman" w:cs="Times New Roman"/>
            <w:sz w:val="18"/>
            <w:szCs w:val="18"/>
            <w:lang w:val="el-GR"/>
          </w:rPr>
          <w:delText xml:space="preserve">Η επιλογή </w:delText>
        </w:r>
        <w:r w:rsidDel="00B01B30">
          <w:rPr>
            <w:rFonts w:ascii="Times New Roman" w:hAnsi="Times New Roman" w:cs="Times New Roman"/>
            <w:sz w:val="18"/>
            <w:szCs w:val="18"/>
          </w:rPr>
          <w:delText>Initialize</w:delText>
        </w:r>
        <w:r w:rsidRPr="0077537D" w:rsidDel="00B01B30">
          <w:rPr>
            <w:rFonts w:ascii="Times New Roman" w:hAnsi="Times New Roman" w:cs="Times New Roman"/>
            <w:sz w:val="18"/>
            <w:szCs w:val="18"/>
            <w:lang w:val="el-GR"/>
          </w:rPr>
          <w:delText xml:space="preserve"> </w:delText>
        </w:r>
        <w:r w:rsidDel="00B01B30">
          <w:rPr>
            <w:rFonts w:ascii="Times New Roman" w:hAnsi="Times New Roman" w:cs="Times New Roman"/>
            <w:sz w:val="18"/>
            <w:szCs w:val="18"/>
          </w:rPr>
          <w:delText>DB</w:delText>
        </w:r>
        <w:r w:rsidRPr="0077537D" w:rsidDel="00B01B30">
          <w:rPr>
            <w:rFonts w:ascii="Times New Roman" w:hAnsi="Times New Roman" w:cs="Times New Roman"/>
            <w:sz w:val="18"/>
            <w:szCs w:val="18"/>
            <w:lang w:val="el-GR"/>
          </w:rPr>
          <w:delText xml:space="preserve"> </w:delText>
        </w:r>
        <w:r w:rsidDel="00B01B30">
          <w:rPr>
            <w:rFonts w:ascii="Times New Roman" w:hAnsi="Times New Roman" w:cs="Times New Roman"/>
            <w:sz w:val="18"/>
            <w:szCs w:val="18"/>
            <w:lang w:val="el-GR"/>
          </w:rPr>
          <w:delText>διαγράφει</w:delText>
        </w:r>
      </w:del>
      <w:del w:id="94" w:author="Stylianos Theofilou (Nokia)" w:date="2023-01-04T10:03:00Z">
        <w:r w:rsidDel="006530A5">
          <w:rPr>
            <w:rFonts w:ascii="Times New Roman" w:hAnsi="Times New Roman" w:cs="Times New Roman"/>
            <w:sz w:val="18"/>
            <w:szCs w:val="18"/>
            <w:lang w:val="el-GR"/>
          </w:rPr>
          <w:delText xml:space="preserve"> </w:delText>
        </w:r>
      </w:del>
      <w:del w:id="95" w:author="Stylianos Theofilou (Nokia)" w:date="2023-01-04T10:04:00Z">
        <w:r w:rsidDel="00B01B30">
          <w:rPr>
            <w:rFonts w:ascii="Times New Roman" w:hAnsi="Times New Roman" w:cs="Times New Roman"/>
            <w:sz w:val="18"/>
            <w:szCs w:val="18"/>
            <w:lang w:val="el-GR"/>
          </w:rPr>
          <w:delText>τα δεδομένα πριν γράψει νέα.</w:delText>
        </w:r>
      </w:del>
    </w:p>
    <w:p w14:paraId="6ECF4B2C" w14:textId="2183DB3C" w:rsidR="00962F43" w:rsidRDefault="00962F43" w:rsidP="00AB738D">
      <w:pPr>
        <w:jc w:val="both"/>
        <w:rPr>
          <w:ins w:id="96" w:author="Stylianos Theofilou (Nokia)" w:date="2023-01-04T10:12:00Z"/>
          <w:rFonts w:ascii="Times New Roman" w:hAnsi="Times New Roman" w:cs="Times New Roman"/>
          <w:sz w:val="18"/>
          <w:szCs w:val="18"/>
          <w:lang w:val="el-GR"/>
        </w:rPr>
      </w:pPr>
    </w:p>
    <w:p w14:paraId="3380971C" w14:textId="3904F421" w:rsidR="00DC77E4" w:rsidRPr="00B22F9A" w:rsidRDefault="00962F43" w:rsidP="00AB738D">
      <w:pPr>
        <w:jc w:val="both"/>
        <w:rPr>
          <w:rFonts w:ascii="Times New Roman" w:hAnsi="Times New Roman" w:cs="Times New Roman"/>
          <w:sz w:val="16"/>
          <w:szCs w:val="16"/>
          <w:lang w:val="el-GR"/>
        </w:rPr>
      </w:pPr>
      <w:ins w:id="97" w:author="Stylianos Theofilou (Nokia)" w:date="2023-01-04T10:13:00Z">
        <w:r>
          <w:rPr>
            <w:rFonts w:ascii="Times New Roman" w:hAnsi="Times New Roman" w:cs="Times New Roman"/>
            <w:sz w:val="16"/>
            <w:szCs w:val="16"/>
          </w:rPr>
          <w:t>T</w:t>
        </w:r>
        <w:r>
          <w:rPr>
            <w:rFonts w:ascii="Times New Roman" w:hAnsi="Times New Roman" w:cs="Times New Roman"/>
            <w:sz w:val="16"/>
            <w:szCs w:val="16"/>
            <w:lang w:val="el-GR"/>
          </w:rPr>
          <w:t xml:space="preserve">έλος ο χρήστης μπορεί να εκτελέσει ένα </w:t>
        </w:r>
      </w:ins>
      <w:ins w:id="98" w:author="Stylianos Theofilou (Nokia)" w:date="2023-01-04T10:14:00Z">
        <w:r w:rsidR="004976EC">
          <w:rPr>
            <w:rFonts w:ascii="Times New Roman" w:hAnsi="Times New Roman" w:cs="Times New Roman"/>
            <w:sz w:val="16"/>
            <w:szCs w:val="16"/>
            <w:lang w:val="el-GR"/>
          </w:rPr>
          <w:t xml:space="preserve">δικό του </w:t>
        </w:r>
      </w:ins>
      <w:ins w:id="99" w:author="Stylianos Theofilou (Nokia)" w:date="2023-01-04T10:15:00Z">
        <w:r w:rsidR="004976EC" w:rsidRPr="004976EC">
          <w:rPr>
            <w:rFonts w:ascii="Times New Roman" w:hAnsi="Times New Roman" w:cs="Times New Roman"/>
            <w:sz w:val="16"/>
            <w:szCs w:val="16"/>
            <w:lang w:val="el-GR"/>
            <w:rPrChange w:id="100" w:author="Stylianos Theofilou (Nokia)" w:date="2023-01-04T10:15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(</w:t>
        </w:r>
      </w:ins>
      <w:ins w:id="101" w:author="Stylianos Theofilou (Nokia)" w:date="2023-01-04T10:14:00Z">
        <w:r w:rsidR="004976EC">
          <w:rPr>
            <w:rFonts w:ascii="Times New Roman" w:hAnsi="Times New Roman" w:cs="Times New Roman"/>
            <w:sz w:val="16"/>
            <w:szCs w:val="16"/>
          </w:rPr>
          <w:t>Select</w:t>
        </w:r>
      </w:ins>
      <w:ins w:id="102" w:author="Stylianos Theofilou (Nokia)" w:date="2023-01-04T10:15:00Z">
        <w:r w:rsidR="004976EC" w:rsidRPr="00C2524F">
          <w:rPr>
            <w:rFonts w:ascii="Times New Roman" w:hAnsi="Times New Roman" w:cs="Times New Roman"/>
            <w:sz w:val="16"/>
            <w:szCs w:val="16"/>
            <w:lang w:val="el-GR"/>
            <w:rPrChange w:id="103" w:author="Stylianos Theofilou (Nokia)" w:date="2023-01-04T10:15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)</w:t>
        </w:r>
      </w:ins>
      <w:ins w:id="104" w:author="Stylianos Theofilou (Nokia)" w:date="2023-01-04T10:14:00Z">
        <w:r w:rsidR="004976EC" w:rsidRPr="004976EC">
          <w:rPr>
            <w:rFonts w:ascii="Times New Roman" w:hAnsi="Times New Roman" w:cs="Times New Roman"/>
            <w:sz w:val="16"/>
            <w:szCs w:val="16"/>
            <w:lang w:val="el-GR"/>
            <w:rPrChange w:id="105" w:author="Stylianos Theofilou (Nokia)" w:date="2023-01-04T10:14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 </w:t>
        </w:r>
      </w:ins>
      <w:ins w:id="106" w:author="Stylianos Theofilou (Nokia)" w:date="2023-01-04T10:15:00Z">
        <w:r w:rsidR="004976EC">
          <w:rPr>
            <w:rFonts w:ascii="Times New Roman" w:hAnsi="Times New Roman" w:cs="Times New Roman"/>
            <w:sz w:val="16"/>
            <w:szCs w:val="16"/>
          </w:rPr>
          <w:t>Q</w:t>
        </w:r>
      </w:ins>
      <w:ins w:id="107" w:author="Stylianos Theofilou (Nokia)" w:date="2023-01-04T10:14:00Z">
        <w:r>
          <w:rPr>
            <w:rFonts w:ascii="Times New Roman" w:hAnsi="Times New Roman" w:cs="Times New Roman"/>
            <w:sz w:val="16"/>
            <w:szCs w:val="16"/>
          </w:rPr>
          <w:t>uery</w:t>
        </w:r>
        <w:r w:rsidRPr="00962F43">
          <w:rPr>
            <w:rFonts w:ascii="Times New Roman" w:hAnsi="Times New Roman" w:cs="Times New Roman"/>
            <w:sz w:val="16"/>
            <w:szCs w:val="16"/>
            <w:lang w:val="el-GR"/>
            <w:rPrChange w:id="108" w:author="Stylianos Theofilou (Nokia)" w:date="2023-01-04T10:14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 </w:t>
        </w:r>
        <w:r>
          <w:rPr>
            <w:rFonts w:ascii="Times New Roman" w:hAnsi="Times New Roman" w:cs="Times New Roman"/>
            <w:sz w:val="16"/>
            <w:szCs w:val="16"/>
            <w:lang w:val="el-GR"/>
          </w:rPr>
          <w:t xml:space="preserve">από το πεδίο </w:t>
        </w:r>
        <w:r>
          <w:rPr>
            <w:rFonts w:ascii="Times New Roman" w:hAnsi="Times New Roman" w:cs="Times New Roman"/>
            <w:sz w:val="16"/>
            <w:szCs w:val="16"/>
          </w:rPr>
          <w:t>Custom</w:t>
        </w:r>
        <w:r w:rsidRPr="00962F43">
          <w:rPr>
            <w:rFonts w:ascii="Times New Roman" w:hAnsi="Times New Roman" w:cs="Times New Roman"/>
            <w:sz w:val="16"/>
            <w:szCs w:val="16"/>
            <w:lang w:val="el-GR"/>
            <w:rPrChange w:id="109" w:author="Stylianos Theofilou (Nokia)" w:date="2023-01-04T10:14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 </w:t>
        </w:r>
        <w:r>
          <w:rPr>
            <w:rFonts w:ascii="Times New Roman" w:hAnsi="Times New Roman" w:cs="Times New Roman"/>
            <w:sz w:val="16"/>
            <w:szCs w:val="16"/>
          </w:rPr>
          <w:t>Query</w:t>
        </w:r>
      </w:ins>
      <w:ins w:id="110" w:author="Stylianos Theofilou (Nokia)" w:date="2023-01-04T10:15:00Z">
        <w:r w:rsidR="00C2524F" w:rsidRPr="00C2524F">
          <w:rPr>
            <w:rFonts w:ascii="Times New Roman" w:hAnsi="Times New Roman" w:cs="Times New Roman"/>
            <w:sz w:val="16"/>
            <w:szCs w:val="16"/>
            <w:lang w:val="el-GR"/>
            <w:rPrChange w:id="111" w:author="Stylianos Theofilou (Nokia)" w:date="2023-01-04T10:15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 </w:t>
        </w:r>
        <w:r w:rsidR="00C2524F">
          <w:rPr>
            <w:rFonts w:ascii="Times New Roman" w:hAnsi="Times New Roman" w:cs="Times New Roman"/>
            <w:sz w:val="16"/>
            <w:szCs w:val="16"/>
            <w:lang w:val="el-GR"/>
          </w:rPr>
          <w:t xml:space="preserve">και να δει το αποτέλεσμα στο </w:t>
        </w:r>
        <w:r w:rsidR="00C2524F">
          <w:rPr>
            <w:rFonts w:ascii="Times New Roman" w:hAnsi="Times New Roman" w:cs="Times New Roman"/>
            <w:sz w:val="16"/>
            <w:szCs w:val="16"/>
          </w:rPr>
          <w:t>command</w:t>
        </w:r>
        <w:r w:rsidR="00C2524F" w:rsidRPr="00C2524F">
          <w:rPr>
            <w:rFonts w:ascii="Times New Roman" w:hAnsi="Times New Roman" w:cs="Times New Roman"/>
            <w:sz w:val="16"/>
            <w:szCs w:val="16"/>
            <w:lang w:val="el-GR"/>
            <w:rPrChange w:id="112" w:author="Stylianos Theofilou (Nokia)" w:date="2023-01-04T10:15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 </w:t>
        </w:r>
        <w:r w:rsidR="00C2524F">
          <w:rPr>
            <w:rFonts w:ascii="Times New Roman" w:hAnsi="Times New Roman" w:cs="Times New Roman"/>
            <w:sz w:val="16"/>
            <w:szCs w:val="16"/>
          </w:rPr>
          <w:t>line</w:t>
        </w:r>
        <w:r w:rsidR="00C2524F" w:rsidRPr="00C2524F">
          <w:rPr>
            <w:rFonts w:ascii="Times New Roman" w:hAnsi="Times New Roman" w:cs="Times New Roman"/>
            <w:sz w:val="16"/>
            <w:szCs w:val="16"/>
            <w:lang w:val="el-GR"/>
            <w:rPrChange w:id="113" w:author="Stylianos Theofilou (Nokia)" w:date="2023-01-04T10:15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.</w:t>
        </w:r>
      </w:ins>
    </w:p>
    <w:p w14:paraId="7948A66E" w14:textId="6A932744" w:rsidR="00DC77E4" w:rsidRDefault="00DC77E4" w:rsidP="00AB738D">
      <w:pPr>
        <w:jc w:val="both"/>
        <w:rPr>
          <w:rFonts w:ascii="Times New Roman" w:hAnsi="Times New Roman" w:cs="Times New Roman"/>
          <w:b/>
          <w:bCs/>
          <w:sz w:val="18"/>
          <w:szCs w:val="18"/>
          <w:lang w:val="el-GR"/>
        </w:rPr>
      </w:pPr>
      <w:r>
        <w:rPr>
          <w:rFonts w:ascii="Times New Roman" w:hAnsi="Times New Roman" w:cs="Times New Roman"/>
          <w:b/>
          <w:bCs/>
          <w:sz w:val="18"/>
          <w:szCs w:val="18"/>
          <w:lang w:val="el-GR"/>
        </w:rPr>
        <w:t>Προσθήκη</w:t>
      </w:r>
      <w:r w:rsidR="00490444">
        <w:rPr>
          <w:rFonts w:ascii="Times New Roman" w:hAnsi="Times New Roman" w:cs="Times New Roman"/>
          <w:b/>
          <w:bCs/>
          <w:sz w:val="18"/>
          <w:szCs w:val="18"/>
          <w:lang w:val="el-GR"/>
        </w:rPr>
        <w:t>/Αφαίρεση</w:t>
      </w:r>
      <w:r>
        <w:rPr>
          <w:rFonts w:ascii="Times New Roman" w:hAnsi="Times New Roman" w:cs="Times New Roman"/>
          <w:b/>
          <w:bCs/>
          <w:sz w:val="18"/>
          <w:szCs w:val="18"/>
          <w:lang w:val="el-GR"/>
        </w:rPr>
        <w:t xml:space="preserve"> </w:t>
      </w:r>
      <w:ins w:id="114" w:author="Stylianos Theofilou (Nokia)" w:date="2023-01-04T10:11:00Z">
        <w:r w:rsidR="00962F43">
          <w:rPr>
            <w:rFonts w:ascii="Times New Roman" w:hAnsi="Times New Roman" w:cs="Times New Roman"/>
            <w:b/>
            <w:bCs/>
            <w:sz w:val="18"/>
            <w:szCs w:val="18"/>
            <w:lang w:val="el-GR"/>
          </w:rPr>
          <w:t>Ο</w:t>
        </w:r>
      </w:ins>
      <w:del w:id="115" w:author="Stylianos Theofilou (Nokia)" w:date="2023-01-04T10:11:00Z">
        <w:r w:rsidDel="00962F43">
          <w:rPr>
            <w:rFonts w:ascii="Times New Roman" w:hAnsi="Times New Roman" w:cs="Times New Roman"/>
            <w:b/>
            <w:bCs/>
            <w:sz w:val="18"/>
            <w:szCs w:val="18"/>
            <w:lang w:val="el-GR"/>
          </w:rPr>
          <w:delText>ο</w:delText>
        </w:r>
      </w:del>
      <w:r>
        <w:rPr>
          <w:rFonts w:ascii="Times New Roman" w:hAnsi="Times New Roman" w:cs="Times New Roman"/>
          <w:b/>
          <w:bCs/>
          <w:sz w:val="18"/>
          <w:szCs w:val="18"/>
          <w:lang w:val="el-GR"/>
        </w:rPr>
        <w:t>ντότητας</w:t>
      </w:r>
    </w:p>
    <w:p w14:paraId="6113CCE8" w14:textId="35F09EA5" w:rsidR="00DC77E4" w:rsidRDefault="00DC77E4" w:rsidP="00AB738D">
      <w:pPr>
        <w:jc w:val="both"/>
        <w:rPr>
          <w:rFonts w:ascii="Times New Roman" w:hAnsi="Times New Roman" w:cs="Times New Roman"/>
          <w:sz w:val="18"/>
          <w:szCs w:val="18"/>
          <w:lang w:val="el-GR"/>
        </w:rPr>
      </w:pPr>
      <w:r>
        <w:rPr>
          <w:rFonts w:ascii="Times New Roman" w:hAnsi="Times New Roman" w:cs="Times New Roman"/>
          <w:sz w:val="18"/>
          <w:szCs w:val="18"/>
          <w:lang w:val="el-GR"/>
        </w:rPr>
        <w:t xml:space="preserve">Επιλέγοντας κάποιο από τα κουμπιά </w:t>
      </w:r>
      <w:r w:rsidRPr="00DC77E4">
        <w:rPr>
          <w:rFonts w:ascii="Times New Roman" w:hAnsi="Times New Roman" w:cs="Times New Roman"/>
          <w:sz w:val="18"/>
          <w:szCs w:val="18"/>
          <w:lang w:val="el-GR"/>
          <w:rPrChange w:id="116" w:author="Stylianos Theofilou (Nokia)" w:date="2023-01-03T20:43:00Z">
            <w:rPr>
              <w:rFonts w:ascii="Times New Roman" w:hAnsi="Times New Roman" w:cs="Times New Roman"/>
              <w:sz w:val="18"/>
              <w:szCs w:val="18"/>
            </w:rPr>
          </w:rPrChange>
        </w:rPr>
        <w:t>“</w:t>
      </w:r>
      <w:r>
        <w:rPr>
          <w:rFonts w:ascii="Times New Roman" w:hAnsi="Times New Roman" w:cs="Times New Roman"/>
          <w:sz w:val="18"/>
          <w:szCs w:val="18"/>
        </w:rPr>
        <w:t>Add</w:t>
      </w:r>
      <w:r w:rsidRPr="00DC77E4">
        <w:rPr>
          <w:rFonts w:ascii="Times New Roman" w:hAnsi="Times New Roman" w:cs="Times New Roman"/>
          <w:sz w:val="18"/>
          <w:szCs w:val="18"/>
          <w:lang w:val="el-GR"/>
          <w:rPrChange w:id="117" w:author="Stylianos Theofilou (Nokia)" w:date="2023-01-03T20:43:00Z">
            <w:rPr>
              <w:rFonts w:ascii="Times New Roman" w:hAnsi="Times New Roman" w:cs="Times New Roman"/>
              <w:sz w:val="18"/>
              <w:szCs w:val="18"/>
            </w:rPr>
          </w:rPrChange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XXX</w:t>
      </w:r>
      <w:r w:rsidRPr="00DC77E4">
        <w:rPr>
          <w:rFonts w:ascii="Times New Roman" w:hAnsi="Times New Roman" w:cs="Times New Roman"/>
          <w:sz w:val="18"/>
          <w:szCs w:val="18"/>
          <w:lang w:val="el-GR"/>
          <w:rPrChange w:id="118" w:author="Stylianos Theofilou (Nokia)" w:date="2023-01-03T20:43:00Z">
            <w:rPr>
              <w:rFonts w:ascii="Times New Roman" w:hAnsi="Times New Roman" w:cs="Times New Roman"/>
              <w:sz w:val="18"/>
              <w:szCs w:val="18"/>
            </w:rPr>
          </w:rPrChange>
        </w:rPr>
        <w:t>”</w:t>
      </w:r>
      <w:r>
        <w:rPr>
          <w:rFonts w:ascii="Times New Roman" w:hAnsi="Times New Roman" w:cs="Times New Roman"/>
          <w:sz w:val="18"/>
          <w:szCs w:val="18"/>
          <w:lang w:val="el-GR"/>
        </w:rPr>
        <w:t>, ο χρήστης μπορεί να προσθέσει κάποια οντότητα και να ορίσει τα γνωρίσματά της αλλά και τις σχέσεις τις με τις υπόλοιπες οντότητες.</w:t>
      </w:r>
    </w:p>
    <w:p w14:paraId="6B02E9F8" w14:textId="2B4F6F89" w:rsidR="00DC77E4" w:rsidRDefault="00DC77E4" w:rsidP="00AB738D">
      <w:pPr>
        <w:jc w:val="both"/>
        <w:rPr>
          <w:rFonts w:ascii="Times New Roman" w:hAnsi="Times New Roman" w:cs="Times New Roman"/>
          <w:sz w:val="18"/>
          <w:szCs w:val="18"/>
          <w:lang w:val="el-GR"/>
        </w:rPr>
      </w:pPr>
      <w:r>
        <w:rPr>
          <w:rFonts w:ascii="Times New Roman" w:hAnsi="Times New Roman" w:cs="Times New Roman"/>
          <w:sz w:val="18"/>
          <w:szCs w:val="18"/>
          <w:lang w:val="el-GR"/>
        </w:rPr>
        <w:t>Μέσω της γραφικής διεπαφής, είναι υποχρεωτικό να οριστούν τιμές σε όλα τα πεδία πριν γίνει η υποβολή. Η διεπαφή εμφανίζει σχετικό μήνυμα εάν κάποιο πεδίο είναι κενό ή μη συμβατό με τα αναμενόμενα δεδομένα.</w:t>
      </w:r>
    </w:p>
    <w:p w14:paraId="317064E1" w14:textId="690721E4" w:rsidR="00DC77E4" w:rsidRDefault="00DC77E4" w:rsidP="00AB738D">
      <w:pPr>
        <w:jc w:val="both"/>
        <w:rPr>
          <w:rFonts w:ascii="Times New Roman" w:hAnsi="Times New Roman" w:cs="Times New Roman"/>
          <w:sz w:val="18"/>
          <w:szCs w:val="18"/>
          <w:lang w:val="el-GR"/>
        </w:rPr>
      </w:pPr>
      <w:r>
        <w:rPr>
          <w:rFonts w:ascii="Times New Roman" w:hAnsi="Times New Roman" w:cs="Times New Roman"/>
          <w:sz w:val="18"/>
          <w:szCs w:val="18"/>
          <w:lang w:val="el-GR"/>
        </w:rPr>
        <w:t>Στη σελίδα προσθήκης παίκτη (</w:t>
      </w:r>
      <w:r>
        <w:rPr>
          <w:rFonts w:ascii="Times New Roman" w:hAnsi="Times New Roman" w:cs="Times New Roman"/>
          <w:sz w:val="18"/>
          <w:szCs w:val="18"/>
        </w:rPr>
        <w:t>Add</w:t>
      </w:r>
      <w:r w:rsidRPr="00DC77E4">
        <w:rPr>
          <w:rFonts w:ascii="Times New Roman" w:hAnsi="Times New Roman" w:cs="Times New Roman"/>
          <w:sz w:val="18"/>
          <w:szCs w:val="18"/>
          <w:lang w:val="el-GR"/>
          <w:rPrChange w:id="119" w:author="Stylianos Theofilou (Nokia)" w:date="2023-01-03T20:47:00Z">
            <w:rPr>
              <w:rFonts w:ascii="Times New Roman" w:hAnsi="Times New Roman" w:cs="Times New Roman"/>
              <w:sz w:val="18"/>
              <w:szCs w:val="18"/>
            </w:rPr>
          </w:rPrChange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Player</w:t>
      </w:r>
      <w:r w:rsidRPr="00DC77E4">
        <w:rPr>
          <w:rFonts w:ascii="Times New Roman" w:hAnsi="Times New Roman" w:cs="Times New Roman"/>
          <w:sz w:val="18"/>
          <w:szCs w:val="18"/>
          <w:lang w:val="el-GR"/>
          <w:rPrChange w:id="120" w:author="Stylianos Theofilou (Nokia)" w:date="2023-01-03T20:47:00Z">
            <w:rPr>
              <w:rFonts w:ascii="Times New Roman" w:hAnsi="Times New Roman" w:cs="Times New Roman"/>
              <w:sz w:val="18"/>
              <w:szCs w:val="18"/>
            </w:rPr>
          </w:rPrChange>
        </w:rPr>
        <w:t>)</w:t>
      </w:r>
      <w:r>
        <w:rPr>
          <w:rFonts w:ascii="Times New Roman" w:hAnsi="Times New Roman" w:cs="Times New Roman"/>
          <w:sz w:val="18"/>
          <w:szCs w:val="18"/>
          <w:lang w:val="el-GR"/>
        </w:rPr>
        <w:t xml:space="preserve"> το πεδίο </w:t>
      </w:r>
      <w:r>
        <w:rPr>
          <w:rFonts w:ascii="Times New Roman" w:hAnsi="Times New Roman" w:cs="Times New Roman"/>
          <w:sz w:val="18"/>
          <w:szCs w:val="18"/>
        </w:rPr>
        <w:t>Identity</w:t>
      </w:r>
      <w:r w:rsidRPr="00DC77E4">
        <w:rPr>
          <w:rFonts w:ascii="Times New Roman" w:hAnsi="Times New Roman" w:cs="Times New Roman"/>
          <w:sz w:val="18"/>
          <w:szCs w:val="18"/>
          <w:lang w:val="el-GR"/>
          <w:rPrChange w:id="121" w:author="Stylianos Theofilou (Nokia)" w:date="2023-01-03T20:49:00Z">
            <w:rPr>
              <w:rFonts w:ascii="Times New Roman" w:hAnsi="Times New Roman" w:cs="Times New Roman"/>
              <w:sz w:val="18"/>
              <w:szCs w:val="18"/>
            </w:rPr>
          </w:rPrChange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Card</w:t>
      </w:r>
      <w:r w:rsidRPr="00DC77E4">
        <w:rPr>
          <w:rFonts w:ascii="Times New Roman" w:hAnsi="Times New Roman" w:cs="Times New Roman"/>
          <w:sz w:val="18"/>
          <w:szCs w:val="18"/>
          <w:lang w:val="el-GR"/>
          <w:rPrChange w:id="122" w:author="Stylianos Theofilou (Nokia)" w:date="2023-01-03T20:49:00Z">
            <w:rPr>
              <w:rFonts w:ascii="Times New Roman" w:hAnsi="Times New Roman" w:cs="Times New Roman"/>
              <w:sz w:val="18"/>
              <w:szCs w:val="18"/>
            </w:rPr>
          </w:rPrChange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Number</w:t>
      </w:r>
      <w:r w:rsidRPr="00DC77E4">
        <w:rPr>
          <w:rFonts w:ascii="Times New Roman" w:hAnsi="Times New Roman" w:cs="Times New Roman"/>
          <w:sz w:val="18"/>
          <w:szCs w:val="18"/>
          <w:lang w:val="el-GR"/>
          <w:rPrChange w:id="123" w:author="Stylianos Theofilou (Nokia)" w:date="2023-01-03T20:49:00Z">
            <w:rPr>
              <w:rFonts w:ascii="Times New Roman" w:hAnsi="Times New Roman" w:cs="Times New Roman"/>
              <w:sz w:val="18"/>
              <w:szCs w:val="18"/>
            </w:rPr>
          </w:rPrChange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l-GR"/>
        </w:rPr>
        <w:t xml:space="preserve">αναφέρεται στο </w:t>
      </w:r>
      <w:r>
        <w:rPr>
          <w:rFonts w:ascii="Times New Roman" w:hAnsi="Times New Roman" w:cs="Times New Roman"/>
          <w:sz w:val="18"/>
          <w:szCs w:val="18"/>
        </w:rPr>
        <w:t>people</w:t>
      </w:r>
      <w:r w:rsidRPr="00DC77E4">
        <w:rPr>
          <w:rFonts w:ascii="Times New Roman" w:hAnsi="Times New Roman" w:cs="Times New Roman"/>
          <w:sz w:val="18"/>
          <w:szCs w:val="18"/>
          <w:lang w:val="el-GR"/>
          <w:rPrChange w:id="124" w:author="Stylianos Theofilou (Nokia)" w:date="2023-01-03T20:49:00Z">
            <w:rPr>
              <w:rFonts w:ascii="Times New Roman" w:hAnsi="Times New Roman" w:cs="Times New Roman"/>
              <w:sz w:val="18"/>
              <w:szCs w:val="18"/>
            </w:rPr>
          </w:rPrChange>
        </w:rPr>
        <w:t>_</w:t>
      </w:r>
      <w:r>
        <w:rPr>
          <w:rFonts w:ascii="Times New Roman" w:hAnsi="Times New Roman" w:cs="Times New Roman"/>
          <w:sz w:val="18"/>
          <w:szCs w:val="18"/>
        </w:rPr>
        <w:t>id</w:t>
      </w:r>
      <w:r w:rsidRPr="00DC77E4">
        <w:rPr>
          <w:rFonts w:ascii="Times New Roman" w:hAnsi="Times New Roman" w:cs="Times New Roman"/>
          <w:sz w:val="18"/>
          <w:szCs w:val="18"/>
          <w:lang w:val="el-GR"/>
          <w:rPrChange w:id="125" w:author="Stylianos Theofilou (Nokia)" w:date="2023-01-03T20:49:00Z">
            <w:rPr>
              <w:rFonts w:ascii="Times New Roman" w:hAnsi="Times New Roman" w:cs="Times New Roman"/>
              <w:sz w:val="18"/>
              <w:szCs w:val="18"/>
            </w:rPr>
          </w:rPrChange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l-GR"/>
        </w:rPr>
        <w:t xml:space="preserve">και το πεδίο </w:t>
      </w:r>
      <w:r>
        <w:rPr>
          <w:rFonts w:ascii="Times New Roman" w:hAnsi="Times New Roman" w:cs="Times New Roman"/>
          <w:sz w:val="18"/>
          <w:szCs w:val="18"/>
        </w:rPr>
        <w:t>Player</w:t>
      </w:r>
      <w:r w:rsidRPr="00DC77E4">
        <w:rPr>
          <w:rFonts w:ascii="Times New Roman" w:hAnsi="Times New Roman" w:cs="Times New Roman"/>
          <w:sz w:val="18"/>
          <w:szCs w:val="18"/>
          <w:lang w:val="el-GR"/>
          <w:rPrChange w:id="126" w:author="Stylianos Theofilou (Nokia)" w:date="2023-01-03T20:49:00Z">
            <w:rPr>
              <w:rFonts w:ascii="Times New Roman" w:hAnsi="Times New Roman" w:cs="Times New Roman"/>
              <w:sz w:val="18"/>
              <w:szCs w:val="18"/>
            </w:rPr>
          </w:rPrChange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Card</w:t>
      </w:r>
      <w:r w:rsidRPr="00DC77E4">
        <w:rPr>
          <w:rFonts w:ascii="Times New Roman" w:hAnsi="Times New Roman" w:cs="Times New Roman"/>
          <w:sz w:val="18"/>
          <w:szCs w:val="18"/>
          <w:lang w:val="el-GR"/>
          <w:rPrChange w:id="127" w:author="Stylianos Theofilou (Nokia)" w:date="2023-01-03T20:49:00Z">
            <w:rPr>
              <w:rFonts w:ascii="Times New Roman" w:hAnsi="Times New Roman" w:cs="Times New Roman"/>
              <w:sz w:val="18"/>
              <w:szCs w:val="18"/>
            </w:rPr>
          </w:rPrChange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Number</w:t>
      </w:r>
      <w:r w:rsidRPr="00DC77E4">
        <w:rPr>
          <w:rFonts w:ascii="Times New Roman" w:hAnsi="Times New Roman" w:cs="Times New Roman"/>
          <w:sz w:val="18"/>
          <w:szCs w:val="18"/>
          <w:lang w:val="el-GR"/>
          <w:rPrChange w:id="128" w:author="Stylianos Theofilou (Nokia)" w:date="2023-01-03T20:49:00Z">
            <w:rPr>
              <w:rFonts w:ascii="Times New Roman" w:hAnsi="Times New Roman" w:cs="Times New Roman"/>
              <w:sz w:val="18"/>
              <w:szCs w:val="18"/>
            </w:rPr>
          </w:rPrChange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l-GR"/>
        </w:rPr>
        <w:t xml:space="preserve">αναφέρεται στο </w:t>
      </w:r>
      <w:r>
        <w:rPr>
          <w:rFonts w:ascii="Times New Roman" w:hAnsi="Times New Roman" w:cs="Times New Roman"/>
          <w:sz w:val="18"/>
          <w:szCs w:val="18"/>
        </w:rPr>
        <w:t>player</w:t>
      </w:r>
      <w:r w:rsidRPr="00DC77E4">
        <w:rPr>
          <w:rFonts w:ascii="Times New Roman" w:hAnsi="Times New Roman" w:cs="Times New Roman"/>
          <w:sz w:val="18"/>
          <w:szCs w:val="18"/>
          <w:lang w:val="el-GR"/>
          <w:rPrChange w:id="129" w:author="Stylianos Theofilou (Nokia)" w:date="2023-01-03T20:49:00Z">
            <w:rPr>
              <w:rFonts w:ascii="Times New Roman" w:hAnsi="Times New Roman" w:cs="Times New Roman"/>
              <w:sz w:val="18"/>
              <w:szCs w:val="18"/>
            </w:rPr>
          </w:rPrChange>
        </w:rPr>
        <w:t>_</w:t>
      </w:r>
      <w:r>
        <w:rPr>
          <w:rFonts w:ascii="Times New Roman" w:hAnsi="Times New Roman" w:cs="Times New Roman"/>
          <w:sz w:val="18"/>
          <w:szCs w:val="18"/>
        </w:rPr>
        <w:t>id</w:t>
      </w:r>
      <w:r w:rsidRPr="00DC77E4">
        <w:rPr>
          <w:rFonts w:ascii="Times New Roman" w:hAnsi="Times New Roman" w:cs="Times New Roman"/>
          <w:sz w:val="18"/>
          <w:szCs w:val="18"/>
          <w:lang w:val="el-GR"/>
          <w:rPrChange w:id="130" w:author="Stylianos Theofilou (Nokia)" w:date="2023-01-03T20:49:00Z">
            <w:rPr>
              <w:rFonts w:ascii="Times New Roman" w:hAnsi="Times New Roman" w:cs="Times New Roman"/>
              <w:sz w:val="18"/>
              <w:szCs w:val="18"/>
            </w:rPr>
          </w:rPrChange>
        </w:rPr>
        <w:t>.</w:t>
      </w:r>
    </w:p>
    <w:p w14:paraId="713DAAE2" w14:textId="4B927E9A" w:rsidR="00DC77E4" w:rsidRDefault="00DC77E4" w:rsidP="00AB738D">
      <w:pPr>
        <w:jc w:val="both"/>
        <w:rPr>
          <w:rFonts w:ascii="Times New Roman" w:hAnsi="Times New Roman" w:cs="Times New Roman"/>
          <w:sz w:val="18"/>
          <w:szCs w:val="18"/>
          <w:lang w:val="el-GR"/>
        </w:rPr>
      </w:pPr>
      <w:r>
        <w:rPr>
          <w:rFonts w:ascii="Times New Roman" w:hAnsi="Times New Roman" w:cs="Times New Roman"/>
          <w:sz w:val="18"/>
          <w:szCs w:val="18"/>
          <w:lang w:val="el-GR"/>
        </w:rPr>
        <w:t>Στη σελίδα προσθήκης διαιτητή (</w:t>
      </w:r>
      <w:r>
        <w:rPr>
          <w:rFonts w:ascii="Times New Roman" w:hAnsi="Times New Roman" w:cs="Times New Roman"/>
          <w:sz w:val="18"/>
          <w:szCs w:val="18"/>
        </w:rPr>
        <w:t>Add</w:t>
      </w:r>
      <w:r w:rsidRPr="00DC77E4">
        <w:rPr>
          <w:rFonts w:ascii="Times New Roman" w:hAnsi="Times New Roman" w:cs="Times New Roman"/>
          <w:sz w:val="18"/>
          <w:szCs w:val="18"/>
          <w:lang w:val="el-GR"/>
          <w:rPrChange w:id="131" w:author="Stylianos Theofilou (Nokia)" w:date="2023-01-03T20:49:00Z">
            <w:rPr>
              <w:rFonts w:ascii="Times New Roman" w:hAnsi="Times New Roman" w:cs="Times New Roman"/>
              <w:sz w:val="18"/>
              <w:szCs w:val="18"/>
            </w:rPr>
          </w:rPrChange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Referee</w:t>
      </w:r>
      <w:r w:rsidRPr="00DC77E4">
        <w:rPr>
          <w:rFonts w:ascii="Times New Roman" w:hAnsi="Times New Roman" w:cs="Times New Roman"/>
          <w:sz w:val="18"/>
          <w:szCs w:val="18"/>
          <w:lang w:val="el-GR"/>
          <w:rPrChange w:id="132" w:author="Stylianos Theofilou (Nokia)" w:date="2023-01-03T20:50:00Z">
            <w:rPr>
              <w:rFonts w:ascii="Times New Roman" w:hAnsi="Times New Roman" w:cs="Times New Roman"/>
              <w:sz w:val="18"/>
              <w:szCs w:val="18"/>
            </w:rPr>
          </w:rPrChange>
        </w:rPr>
        <w:t xml:space="preserve">) </w:t>
      </w:r>
      <w:r>
        <w:rPr>
          <w:rFonts w:ascii="Times New Roman" w:hAnsi="Times New Roman" w:cs="Times New Roman"/>
          <w:sz w:val="18"/>
          <w:szCs w:val="18"/>
          <w:lang w:val="el-GR"/>
        </w:rPr>
        <w:t xml:space="preserve">το πεδίο </w:t>
      </w:r>
      <w:r>
        <w:rPr>
          <w:rFonts w:ascii="Times New Roman" w:hAnsi="Times New Roman" w:cs="Times New Roman"/>
          <w:sz w:val="18"/>
          <w:szCs w:val="18"/>
        </w:rPr>
        <w:t>Identity</w:t>
      </w:r>
      <w:r w:rsidRPr="00DC77E4">
        <w:rPr>
          <w:rFonts w:ascii="Times New Roman" w:hAnsi="Times New Roman" w:cs="Times New Roman"/>
          <w:sz w:val="18"/>
          <w:szCs w:val="18"/>
          <w:lang w:val="el-GR"/>
          <w:rPrChange w:id="133" w:author="Stylianos Theofilou (Nokia)" w:date="2023-01-03T20:50:00Z">
            <w:rPr>
              <w:rFonts w:ascii="Times New Roman" w:hAnsi="Times New Roman" w:cs="Times New Roman"/>
              <w:sz w:val="18"/>
              <w:szCs w:val="18"/>
            </w:rPr>
          </w:rPrChange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Card</w:t>
      </w:r>
      <w:r w:rsidRPr="00DC77E4">
        <w:rPr>
          <w:rFonts w:ascii="Times New Roman" w:hAnsi="Times New Roman" w:cs="Times New Roman"/>
          <w:sz w:val="18"/>
          <w:szCs w:val="18"/>
          <w:lang w:val="el-GR"/>
          <w:rPrChange w:id="134" w:author="Stylianos Theofilou (Nokia)" w:date="2023-01-03T20:50:00Z">
            <w:rPr>
              <w:rFonts w:ascii="Times New Roman" w:hAnsi="Times New Roman" w:cs="Times New Roman"/>
              <w:sz w:val="18"/>
              <w:szCs w:val="18"/>
            </w:rPr>
          </w:rPrChange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Number</w:t>
      </w:r>
      <w:r w:rsidRPr="00DC77E4">
        <w:rPr>
          <w:rFonts w:ascii="Times New Roman" w:hAnsi="Times New Roman" w:cs="Times New Roman"/>
          <w:sz w:val="18"/>
          <w:szCs w:val="18"/>
          <w:lang w:val="el-GR"/>
          <w:rPrChange w:id="135" w:author="Stylianos Theofilou (Nokia)" w:date="2023-01-03T20:50:00Z">
            <w:rPr>
              <w:rFonts w:ascii="Times New Roman" w:hAnsi="Times New Roman" w:cs="Times New Roman"/>
              <w:sz w:val="18"/>
              <w:szCs w:val="18"/>
            </w:rPr>
          </w:rPrChange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l-GR"/>
        </w:rPr>
        <w:t xml:space="preserve">αναφέρεται στο </w:t>
      </w:r>
      <w:r>
        <w:rPr>
          <w:rFonts w:ascii="Times New Roman" w:hAnsi="Times New Roman" w:cs="Times New Roman"/>
          <w:sz w:val="18"/>
          <w:szCs w:val="18"/>
        </w:rPr>
        <w:t>people</w:t>
      </w:r>
      <w:r w:rsidRPr="00DC77E4">
        <w:rPr>
          <w:rFonts w:ascii="Times New Roman" w:hAnsi="Times New Roman" w:cs="Times New Roman"/>
          <w:sz w:val="18"/>
          <w:szCs w:val="18"/>
          <w:lang w:val="el-GR"/>
          <w:rPrChange w:id="136" w:author="Stylianos Theofilou (Nokia)" w:date="2023-01-03T20:50:00Z">
            <w:rPr>
              <w:rFonts w:ascii="Times New Roman" w:hAnsi="Times New Roman" w:cs="Times New Roman"/>
              <w:sz w:val="18"/>
              <w:szCs w:val="18"/>
            </w:rPr>
          </w:rPrChange>
        </w:rPr>
        <w:t>_</w:t>
      </w:r>
      <w:r>
        <w:rPr>
          <w:rFonts w:ascii="Times New Roman" w:hAnsi="Times New Roman" w:cs="Times New Roman"/>
          <w:sz w:val="18"/>
          <w:szCs w:val="18"/>
        </w:rPr>
        <w:t>id</w:t>
      </w:r>
      <w:r w:rsidRPr="00DC77E4">
        <w:rPr>
          <w:rFonts w:ascii="Times New Roman" w:hAnsi="Times New Roman" w:cs="Times New Roman"/>
          <w:sz w:val="18"/>
          <w:szCs w:val="18"/>
          <w:lang w:val="el-GR"/>
          <w:rPrChange w:id="137" w:author="Stylianos Theofilou (Nokia)" w:date="2023-01-03T20:50:00Z">
            <w:rPr>
              <w:rFonts w:ascii="Times New Roman" w:hAnsi="Times New Roman" w:cs="Times New Roman"/>
              <w:sz w:val="18"/>
              <w:szCs w:val="18"/>
            </w:rPr>
          </w:rPrChange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l-GR"/>
        </w:rPr>
        <w:t xml:space="preserve">και το πεδίο </w:t>
      </w:r>
      <w:r>
        <w:rPr>
          <w:rFonts w:ascii="Times New Roman" w:hAnsi="Times New Roman" w:cs="Times New Roman"/>
          <w:sz w:val="18"/>
          <w:szCs w:val="18"/>
        </w:rPr>
        <w:t>Referee</w:t>
      </w:r>
      <w:r w:rsidRPr="00DC77E4">
        <w:rPr>
          <w:rFonts w:ascii="Times New Roman" w:hAnsi="Times New Roman" w:cs="Times New Roman"/>
          <w:sz w:val="18"/>
          <w:szCs w:val="18"/>
          <w:lang w:val="el-GR"/>
          <w:rPrChange w:id="138" w:author="Stylianos Theofilou (Nokia)" w:date="2023-01-03T20:50:00Z">
            <w:rPr>
              <w:rFonts w:ascii="Times New Roman" w:hAnsi="Times New Roman" w:cs="Times New Roman"/>
              <w:sz w:val="18"/>
              <w:szCs w:val="18"/>
            </w:rPr>
          </w:rPrChange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Card</w:t>
      </w:r>
      <w:r w:rsidRPr="00DC77E4">
        <w:rPr>
          <w:rFonts w:ascii="Times New Roman" w:hAnsi="Times New Roman" w:cs="Times New Roman"/>
          <w:sz w:val="18"/>
          <w:szCs w:val="18"/>
          <w:lang w:val="el-GR"/>
          <w:rPrChange w:id="139" w:author="Stylianos Theofilou (Nokia)" w:date="2023-01-03T20:50:00Z">
            <w:rPr>
              <w:rFonts w:ascii="Times New Roman" w:hAnsi="Times New Roman" w:cs="Times New Roman"/>
              <w:sz w:val="18"/>
              <w:szCs w:val="18"/>
            </w:rPr>
          </w:rPrChange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Number</w:t>
      </w:r>
      <w:r w:rsidRPr="00DC77E4">
        <w:rPr>
          <w:rFonts w:ascii="Times New Roman" w:hAnsi="Times New Roman" w:cs="Times New Roman"/>
          <w:sz w:val="18"/>
          <w:szCs w:val="18"/>
          <w:lang w:val="el-GR"/>
          <w:rPrChange w:id="140" w:author="Stylianos Theofilou (Nokia)" w:date="2023-01-03T20:51:00Z">
            <w:rPr>
              <w:rFonts w:ascii="Times New Roman" w:hAnsi="Times New Roman" w:cs="Times New Roman"/>
              <w:sz w:val="18"/>
              <w:szCs w:val="18"/>
            </w:rPr>
          </w:rPrChange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l-GR"/>
        </w:rPr>
        <w:t xml:space="preserve">αναφέρεται στο </w:t>
      </w:r>
      <w:r>
        <w:rPr>
          <w:rFonts w:ascii="Times New Roman" w:hAnsi="Times New Roman" w:cs="Times New Roman"/>
          <w:sz w:val="18"/>
          <w:szCs w:val="18"/>
        </w:rPr>
        <w:t>referee</w:t>
      </w:r>
      <w:r w:rsidRPr="00DC77E4">
        <w:rPr>
          <w:rFonts w:ascii="Times New Roman" w:hAnsi="Times New Roman" w:cs="Times New Roman"/>
          <w:sz w:val="18"/>
          <w:szCs w:val="18"/>
          <w:lang w:val="el-GR"/>
          <w:rPrChange w:id="141" w:author="Stylianos Theofilou (Nokia)" w:date="2023-01-03T20:51:00Z">
            <w:rPr>
              <w:rFonts w:ascii="Times New Roman" w:hAnsi="Times New Roman" w:cs="Times New Roman"/>
              <w:sz w:val="18"/>
              <w:szCs w:val="18"/>
            </w:rPr>
          </w:rPrChange>
        </w:rPr>
        <w:t>_</w:t>
      </w:r>
      <w:r>
        <w:rPr>
          <w:rFonts w:ascii="Times New Roman" w:hAnsi="Times New Roman" w:cs="Times New Roman"/>
          <w:sz w:val="18"/>
          <w:szCs w:val="18"/>
        </w:rPr>
        <w:t>id</w:t>
      </w:r>
      <w:r w:rsidRPr="00DC77E4">
        <w:rPr>
          <w:rFonts w:ascii="Times New Roman" w:hAnsi="Times New Roman" w:cs="Times New Roman"/>
          <w:sz w:val="18"/>
          <w:szCs w:val="18"/>
          <w:lang w:val="el-GR"/>
          <w:rPrChange w:id="142" w:author="Stylianos Theofilou (Nokia)" w:date="2023-01-03T20:51:00Z">
            <w:rPr>
              <w:rFonts w:ascii="Times New Roman" w:hAnsi="Times New Roman" w:cs="Times New Roman"/>
              <w:sz w:val="18"/>
              <w:szCs w:val="18"/>
            </w:rPr>
          </w:rPrChange>
        </w:rPr>
        <w:t>.</w:t>
      </w:r>
    </w:p>
    <w:p w14:paraId="16955AC9" w14:textId="64DDC2ED" w:rsidR="00DC77E4" w:rsidRDefault="00DC77E4" w:rsidP="00AB738D">
      <w:pPr>
        <w:jc w:val="both"/>
        <w:rPr>
          <w:rFonts w:ascii="Times New Roman" w:hAnsi="Times New Roman" w:cs="Times New Roman"/>
          <w:sz w:val="18"/>
          <w:szCs w:val="18"/>
          <w:lang w:val="el-GR"/>
        </w:rPr>
      </w:pPr>
      <w:r>
        <w:rPr>
          <w:rFonts w:ascii="Times New Roman" w:hAnsi="Times New Roman" w:cs="Times New Roman"/>
          <w:sz w:val="18"/>
          <w:szCs w:val="18"/>
          <w:lang w:val="el-GR"/>
        </w:rPr>
        <w:t>Στη σελίδα προσθήκης ομάδας (</w:t>
      </w:r>
      <w:r>
        <w:rPr>
          <w:rFonts w:ascii="Times New Roman" w:hAnsi="Times New Roman" w:cs="Times New Roman"/>
          <w:sz w:val="18"/>
          <w:szCs w:val="18"/>
        </w:rPr>
        <w:t>Add</w:t>
      </w:r>
      <w:r w:rsidRPr="00DC77E4">
        <w:rPr>
          <w:rFonts w:ascii="Times New Roman" w:hAnsi="Times New Roman" w:cs="Times New Roman"/>
          <w:sz w:val="18"/>
          <w:szCs w:val="18"/>
          <w:lang w:val="el-GR"/>
          <w:rPrChange w:id="143" w:author="Stylianos Theofilou (Nokia)" w:date="2023-01-03T20:51:00Z">
            <w:rPr>
              <w:rFonts w:ascii="Times New Roman" w:hAnsi="Times New Roman" w:cs="Times New Roman"/>
              <w:sz w:val="18"/>
              <w:szCs w:val="18"/>
            </w:rPr>
          </w:rPrChange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Team</w:t>
      </w:r>
      <w:r w:rsidRPr="00DC77E4">
        <w:rPr>
          <w:rFonts w:ascii="Times New Roman" w:hAnsi="Times New Roman" w:cs="Times New Roman"/>
          <w:sz w:val="18"/>
          <w:szCs w:val="18"/>
          <w:lang w:val="el-GR"/>
          <w:rPrChange w:id="144" w:author="Stylianos Theofilou (Nokia)" w:date="2023-01-03T20:51:00Z">
            <w:rPr>
              <w:rFonts w:ascii="Times New Roman" w:hAnsi="Times New Roman" w:cs="Times New Roman"/>
              <w:sz w:val="18"/>
              <w:szCs w:val="18"/>
            </w:rPr>
          </w:rPrChange>
        </w:rPr>
        <w:t>)</w:t>
      </w:r>
      <w:r>
        <w:rPr>
          <w:rFonts w:ascii="Times New Roman" w:hAnsi="Times New Roman" w:cs="Times New Roman"/>
          <w:sz w:val="18"/>
          <w:szCs w:val="18"/>
          <w:lang w:val="el-GR"/>
        </w:rPr>
        <w:t xml:space="preserve"> το πεδίο </w:t>
      </w:r>
      <w:r>
        <w:rPr>
          <w:rFonts w:ascii="Times New Roman" w:hAnsi="Times New Roman" w:cs="Times New Roman"/>
          <w:sz w:val="18"/>
          <w:szCs w:val="18"/>
        </w:rPr>
        <w:t>Name</w:t>
      </w:r>
      <w:r w:rsidRPr="00DC77E4">
        <w:rPr>
          <w:rFonts w:ascii="Times New Roman" w:hAnsi="Times New Roman" w:cs="Times New Roman"/>
          <w:sz w:val="18"/>
          <w:szCs w:val="18"/>
          <w:lang w:val="el-GR"/>
          <w:rPrChange w:id="145" w:author="Stylianos Theofilou (Nokia)" w:date="2023-01-03T20:51:00Z">
            <w:rPr>
              <w:rFonts w:ascii="Times New Roman" w:hAnsi="Times New Roman" w:cs="Times New Roman"/>
              <w:sz w:val="18"/>
              <w:szCs w:val="18"/>
            </w:rPr>
          </w:rPrChange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l-GR"/>
        </w:rPr>
        <w:t xml:space="preserve">αναφέρεται στο </w:t>
      </w:r>
      <w:r>
        <w:rPr>
          <w:rFonts w:ascii="Times New Roman" w:hAnsi="Times New Roman" w:cs="Times New Roman"/>
          <w:sz w:val="18"/>
          <w:szCs w:val="18"/>
        </w:rPr>
        <w:t>team</w:t>
      </w:r>
      <w:r w:rsidRPr="00DC77E4">
        <w:rPr>
          <w:rFonts w:ascii="Times New Roman" w:hAnsi="Times New Roman" w:cs="Times New Roman"/>
          <w:sz w:val="18"/>
          <w:szCs w:val="18"/>
          <w:lang w:val="el-GR"/>
          <w:rPrChange w:id="146" w:author="Stylianos Theofilou (Nokia)" w:date="2023-01-03T20:51:00Z">
            <w:rPr>
              <w:rFonts w:ascii="Times New Roman" w:hAnsi="Times New Roman" w:cs="Times New Roman"/>
              <w:sz w:val="18"/>
              <w:szCs w:val="18"/>
            </w:rPr>
          </w:rPrChange>
        </w:rPr>
        <w:t>_</w:t>
      </w:r>
      <w:r>
        <w:rPr>
          <w:rFonts w:ascii="Times New Roman" w:hAnsi="Times New Roman" w:cs="Times New Roman"/>
          <w:sz w:val="18"/>
          <w:szCs w:val="18"/>
        </w:rPr>
        <w:t>name</w:t>
      </w:r>
      <w:r w:rsidRPr="00DC77E4">
        <w:rPr>
          <w:rFonts w:ascii="Times New Roman" w:hAnsi="Times New Roman" w:cs="Times New Roman"/>
          <w:sz w:val="18"/>
          <w:szCs w:val="18"/>
          <w:lang w:val="el-GR"/>
          <w:rPrChange w:id="147" w:author="Stylianos Theofilou (Nokia)" w:date="2023-01-03T20:51:00Z">
            <w:rPr>
              <w:rFonts w:ascii="Times New Roman" w:hAnsi="Times New Roman" w:cs="Times New Roman"/>
              <w:sz w:val="18"/>
              <w:szCs w:val="18"/>
            </w:rPr>
          </w:rPrChange>
        </w:rPr>
        <w:t>.</w:t>
      </w:r>
    </w:p>
    <w:p w14:paraId="2A8BEEF1" w14:textId="2C38376F" w:rsidR="00DC77E4" w:rsidRDefault="00DC77E4" w:rsidP="00AB738D">
      <w:p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l-GR"/>
        </w:rPr>
        <w:t xml:space="preserve">Στη σελίδα προσθήκης </w:t>
      </w:r>
      <w:r w:rsidR="00013E51">
        <w:rPr>
          <w:rFonts w:ascii="Times New Roman" w:hAnsi="Times New Roman" w:cs="Times New Roman"/>
          <w:sz w:val="18"/>
          <w:szCs w:val="18"/>
          <w:lang w:val="el-GR"/>
        </w:rPr>
        <w:t>αγώνα (</w:t>
      </w:r>
      <w:r w:rsidR="00013E51">
        <w:rPr>
          <w:rFonts w:ascii="Times New Roman" w:hAnsi="Times New Roman" w:cs="Times New Roman"/>
          <w:sz w:val="18"/>
          <w:szCs w:val="18"/>
        </w:rPr>
        <w:t>Add</w:t>
      </w:r>
      <w:r w:rsidR="00013E51" w:rsidRPr="00013E51">
        <w:rPr>
          <w:rFonts w:ascii="Times New Roman" w:hAnsi="Times New Roman" w:cs="Times New Roman"/>
          <w:sz w:val="18"/>
          <w:szCs w:val="18"/>
          <w:lang w:val="el-GR"/>
          <w:rPrChange w:id="148" w:author="Stylianos Theofilou (Nokia)" w:date="2023-01-03T20:53:00Z">
            <w:rPr>
              <w:rFonts w:ascii="Times New Roman" w:hAnsi="Times New Roman" w:cs="Times New Roman"/>
              <w:sz w:val="18"/>
              <w:szCs w:val="18"/>
            </w:rPr>
          </w:rPrChange>
        </w:rPr>
        <w:t xml:space="preserve"> </w:t>
      </w:r>
      <w:r w:rsidR="00013E51">
        <w:rPr>
          <w:rFonts w:ascii="Times New Roman" w:hAnsi="Times New Roman" w:cs="Times New Roman"/>
          <w:sz w:val="18"/>
          <w:szCs w:val="18"/>
        </w:rPr>
        <w:t>Match</w:t>
      </w:r>
      <w:r w:rsidR="00013E51" w:rsidRPr="00013E51">
        <w:rPr>
          <w:rFonts w:ascii="Times New Roman" w:hAnsi="Times New Roman" w:cs="Times New Roman"/>
          <w:sz w:val="18"/>
          <w:szCs w:val="18"/>
          <w:lang w:val="el-GR"/>
          <w:rPrChange w:id="149" w:author="Stylianos Theofilou (Nokia)" w:date="2023-01-03T20:53:00Z">
            <w:rPr>
              <w:rFonts w:ascii="Times New Roman" w:hAnsi="Times New Roman" w:cs="Times New Roman"/>
              <w:sz w:val="18"/>
              <w:szCs w:val="18"/>
            </w:rPr>
          </w:rPrChange>
        </w:rPr>
        <w:t xml:space="preserve">) </w:t>
      </w:r>
      <w:r w:rsidR="00013E51">
        <w:rPr>
          <w:rFonts w:ascii="Times New Roman" w:hAnsi="Times New Roman" w:cs="Times New Roman"/>
          <w:sz w:val="18"/>
          <w:szCs w:val="18"/>
          <w:lang w:val="el-GR"/>
        </w:rPr>
        <w:t xml:space="preserve">το πεδίο </w:t>
      </w:r>
      <w:r w:rsidR="00013E51">
        <w:rPr>
          <w:rFonts w:ascii="Times New Roman" w:hAnsi="Times New Roman" w:cs="Times New Roman"/>
          <w:sz w:val="18"/>
          <w:szCs w:val="18"/>
        </w:rPr>
        <w:t>Home</w:t>
      </w:r>
      <w:r w:rsidR="00013E51" w:rsidRPr="00013E51">
        <w:rPr>
          <w:rFonts w:ascii="Times New Roman" w:hAnsi="Times New Roman" w:cs="Times New Roman"/>
          <w:sz w:val="18"/>
          <w:szCs w:val="18"/>
          <w:lang w:val="el-GR"/>
          <w:rPrChange w:id="150" w:author="Stylianos Theofilou (Nokia)" w:date="2023-01-03T20:53:00Z">
            <w:rPr>
              <w:rFonts w:ascii="Times New Roman" w:hAnsi="Times New Roman" w:cs="Times New Roman"/>
              <w:sz w:val="18"/>
              <w:szCs w:val="18"/>
            </w:rPr>
          </w:rPrChange>
        </w:rPr>
        <w:t xml:space="preserve"> </w:t>
      </w:r>
      <w:r w:rsidR="00013E51">
        <w:rPr>
          <w:rFonts w:ascii="Times New Roman" w:hAnsi="Times New Roman" w:cs="Times New Roman"/>
          <w:sz w:val="18"/>
          <w:szCs w:val="18"/>
        </w:rPr>
        <w:t>team</w:t>
      </w:r>
      <w:r w:rsidR="00013E51" w:rsidRPr="00013E51">
        <w:rPr>
          <w:rFonts w:ascii="Times New Roman" w:hAnsi="Times New Roman" w:cs="Times New Roman"/>
          <w:sz w:val="18"/>
          <w:szCs w:val="18"/>
          <w:lang w:val="el-GR"/>
          <w:rPrChange w:id="151" w:author="Stylianos Theofilou (Nokia)" w:date="2023-01-03T20:53:00Z">
            <w:rPr>
              <w:rFonts w:ascii="Times New Roman" w:hAnsi="Times New Roman" w:cs="Times New Roman"/>
              <w:sz w:val="18"/>
              <w:szCs w:val="18"/>
            </w:rPr>
          </w:rPrChange>
        </w:rPr>
        <w:t xml:space="preserve"> </w:t>
      </w:r>
      <w:r w:rsidR="00013E51">
        <w:rPr>
          <w:rFonts w:ascii="Times New Roman" w:hAnsi="Times New Roman" w:cs="Times New Roman"/>
          <w:sz w:val="18"/>
          <w:szCs w:val="18"/>
          <w:lang w:val="el-GR"/>
        </w:rPr>
        <w:t xml:space="preserve">αναφέρεται στο </w:t>
      </w:r>
      <w:r w:rsidR="00013E51">
        <w:rPr>
          <w:rFonts w:ascii="Times New Roman" w:hAnsi="Times New Roman" w:cs="Times New Roman"/>
          <w:sz w:val="18"/>
          <w:szCs w:val="18"/>
        </w:rPr>
        <w:t>participation</w:t>
      </w:r>
      <w:r w:rsidR="00013E51" w:rsidRPr="00013E51">
        <w:rPr>
          <w:rFonts w:ascii="Times New Roman" w:hAnsi="Times New Roman" w:cs="Times New Roman"/>
          <w:sz w:val="18"/>
          <w:szCs w:val="18"/>
          <w:lang w:val="el-GR"/>
          <w:rPrChange w:id="152" w:author="Stylianos Theofilou (Nokia)" w:date="2023-01-03T20:54:00Z">
            <w:rPr>
              <w:rFonts w:ascii="Times New Roman" w:hAnsi="Times New Roman" w:cs="Times New Roman"/>
              <w:sz w:val="18"/>
              <w:szCs w:val="18"/>
            </w:rPr>
          </w:rPrChange>
        </w:rPr>
        <w:t>.</w:t>
      </w:r>
      <w:r w:rsidR="00013E51">
        <w:rPr>
          <w:rFonts w:ascii="Times New Roman" w:hAnsi="Times New Roman" w:cs="Times New Roman"/>
          <w:sz w:val="18"/>
          <w:szCs w:val="18"/>
        </w:rPr>
        <w:t>home</w:t>
      </w:r>
      <w:r w:rsidR="00013E51" w:rsidRPr="00013E51">
        <w:rPr>
          <w:rFonts w:ascii="Times New Roman" w:hAnsi="Times New Roman" w:cs="Times New Roman"/>
          <w:sz w:val="18"/>
          <w:szCs w:val="18"/>
          <w:lang w:val="el-GR"/>
          <w:rPrChange w:id="153" w:author="Stylianos Theofilou (Nokia)" w:date="2023-01-03T20:53:00Z">
            <w:rPr>
              <w:rFonts w:ascii="Times New Roman" w:hAnsi="Times New Roman" w:cs="Times New Roman"/>
              <w:sz w:val="18"/>
              <w:szCs w:val="18"/>
            </w:rPr>
          </w:rPrChange>
        </w:rPr>
        <w:t>_</w:t>
      </w:r>
      <w:r w:rsidR="00013E51">
        <w:rPr>
          <w:rFonts w:ascii="Times New Roman" w:hAnsi="Times New Roman" w:cs="Times New Roman"/>
          <w:sz w:val="18"/>
          <w:szCs w:val="18"/>
        </w:rPr>
        <w:t>team</w:t>
      </w:r>
      <w:r w:rsidR="00013E51" w:rsidRPr="00013E51">
        <w:rPr>
          <w:rFonts w:ascii="Times New Roman" w:hAnsi="Times New Roman" w:cs="Times New Roman"/>
          <w:sz w:val="18"/>
          <w:szCs w:val="18"/>
          <w:lang w:val="el-GR"/>
          <w:rPrChange w:id="154" w:author="Stylianos Theofilou (Nokia)" w:date="2023-01-03T20:54:00Z">
            <w:rPr>
              <w:rFonts w:ascii="Times New Roman" w:hAnsi="Times New Roman" w:cs="Times New Roman"/>
              <w:sz w:val="18"/>
              <w:szCs w:val="18"/>
            </w:rPr>
          </w:rPrChange>
        </w:rPr>
        <w:t xml:space="preserve"> </w:t>
      </w:r>
      <w:r w:rsidR="00013E51">
        <w:rPr>
          <w:rFonts w:ascii="Times New Roman" w:hAnsi="Times New Roman" w:cs="Times New Roman"/>
          <w:sz w:val="18"/>
          <w:szCs w:val="18"/>
          <w:lang w:val="el-GR"/>
        </w:rPr>
        <w:t xml:space="preserve">και το πεδίο </w:t>
      </w:r>
      <w:r w:rsidR="00013E51">
        <w:rPr>
          <w:rFonts w:ascii="Times New Roman" w:hAnsi="Times New Roman" w:cs="Times New Roman"/>
          <w:sz w:val="18"/>
          <w:szCs w:val="18"/>
        </w:rPr>
        <w:t>Away</w:t>
      </w:r>
      <w:r w:rsidR="00013E51" w:rsidRPr="00013E51">
        <w:rPr>
          <w:rFonts w:ascii="Times New Roman" w:hAnsi="Times New Roman" w:cs="Times New Roman"/>
          <w:sz w:val="18"/>
          <w:szCs w:val="18"/>
          <w:lang w:val="el-GR"/>
          <w:rPrChange w:id="155" w:author="Stylianos Theofilou (Nokia)" w:date="2023-01-03T20:54:00Z">
            <w:rPr>
              <w:rFonts w:ascii="Times New Roman" w:hAnsi="Times New Roman" w:cs="Times New Roman"/>
              <w:sz w:val="18"/>
              <w:szCs w:val="18"/>
            </w:rPr>
          </w:rPrChange>
        </w:rPr>
        <w:t xml:space="preserve"> </w:t>
      </w:r>
      <w:r w:rsidR="00013E51">
        <w:rPr>
          <w:rFonts w:ascii="Times New Roman" w:hAnsi="Times New Roman" w:cs="Times New Roman"/>
          <w:sz w:val="18"/>
          <w:szCs w:val="18"/>
        </w:rPr>
        <w:t>team</w:t>
      </w:r>
      <w:r w:rsidR="00013E51" w:rsidRPr="00013E51">
        <w:rPr>
          <w:rFonts w:ascii="Times New Roman" w:hAnsi="Times New Roman" w:cs="Times New Roman"/>
          <w:sz w:val="18"/>
          <w:szCs w:val="18"/>
          <w:lang w:val="el-GR"/>
          <w:rPrChange w:id="156" w:author="Stylianos Theofilou (Nokia)" w:date="2023-01-03T20:54:00Z">
            <w:rPr>
              <w:rFonts w:ascii="Times New Roman" w:hAnsi="Times New Roman" w:cs="Times New Roman"/>
              <w:sz w:val="18"/>
              <w:szCs w:val="18"/>
            </w:rPr>
          </w:rPrChange>
        </w:rPr>
        <w:t xml:space="preserve"> </w:t>
      </w:r>
      <w:r w:rsidR="00013E51">
        <w:rPr>
          <w:rFonts w:ascii="Times New Roman" w:hAnsi="Times New Roman" w:cs="Times New Roman"/>
          <w:sz w:val="18"/>
          <w:szCs w:val="18"/>
          <w:lang w:val="el-GR"/>
        </w:rPr>
        <w:t xml:space="preserve">στο </w:t>
      </w:r>
      <w:r w:rsidR="00013E51">
        <w:rPr>
          <w:rFonts w:ascii="Times New Roman" w:hAnsi="Times New Roman" w:cs="Times New Roman"/>
          <w:sz w:val="18"/>
          <w:szCs w:val="18"/>
        </w:rPr>
        <w:t>participation</w:t>
      </w:r>
      <w:r w:rsidR="00013E51" w:rsidRPr="00013E51">
        <w:rPr>
          <w:rFonts w:ascii="Times New Roman" w:hAnsi="Times New Roman" w:cs="Times New Roman"/>
          <w:sz w:val="18"/>
          <w:szCs w:val="18"/>
          <w:lang w:val="el-GR"/>
          <w:rPrChange w:id="157" w:author="Stylianos Theofilou (Nokia)" w:date="2023-01-03T20:55:00Z">
            <w:rPr>
              <w:rFonts w:ascii="Times New Roman" w:hAnsi="Times New Roman" w:cs="Times New Roman"/>
              <w:sz w:val="18"/>
              <w:szCs w:val="18"/>
            </w:rPr>
          </w:rPrChange>
        </w:rPr>
        <w:t>.</w:t>
      </w:r>
      <w:r w:rsidR="00013E51">
        <w:rPr>
          <w:rFonts w:ascii="Times New Roman" w:hAnsi="Times New Roman" w:cs="Times New Roman"/>
          <w:sz w:val="18"/>
          <w:szCs w:val="18"/>
        </w:rPr>
        <w:t>away</w:t>
      </w:r>
      <w:r w:rsidR="00013E51" w:rsidRPr="00013E51">
        <w:rPr>
          <w:rFonts w:ascii="Times New Roman" w:hAnsi="Times New Roman" w:cs="Times New Roman"/>
          <w:sz w:val="18"/>
          <w:szCs w:val="18"/>
          <w:lang w:val="el-GR"/>
          <w:rPrChange w:id="158" w:author="Stylianos Theofilou (Nokia)" w:date="2023-01-03T20:55:00Z">
            <w:rPr>
              <w:rFonts w:ascii="Times New Roman" w:hAnsi="Times New Roman" w:cs="Times New Roman"/>
              <w:sz w:val="18"/>
              <w:szCs w:val="18"/>
            </w:rPr>
          </w:rPrChange>
        </w:rPr>
        <w:t>_</w:t>
      </w:r>
      <w:r w:rsidR="00013E51">
        <w:rPr>
          <w:rFonts w:ascii="Times New Roman" w:hAnsi="Times New Roman" w:cs="Times New Roman"/>
          <w:sz w:val="18"/>
          <w:szCs w:val="18"/>
        </w:rPr>
        <w:t>team</w:t>
      </w:r>
      <w:r w:rsidR="00013E51" w:rsidRPr="00013E51">
        <w:rPr>
          <w:rFonts w:ascii="Times New Roman" w:hAnsi="Times New Roman" w:cs="Times New Roman"/>
          <w:sz w:val="18"/>
          <w:szCs w:val="18"/>
          <w:lang w:val="el-GR"/>
          <w:rPrChange w:id="159" w:author="Stylianos Theofilou (Nokia)" w:date="2023-01-03T20:55:00Z">
            <w:rPr>
              <w:rFonts w:ascii="Times New Roman" w:hAnsi="Times New Roman" w:cs="Times New Roman"/>
              <w:sz w:val="18"/>
              <w:szCs w:val="18"/>
            </w:rPr>
          </w:rPrChange>
        </w:rPr>
        <w:t xml:space="preserve">. </w:t>
      </w:r>
      <w:r w:rsidR="00013E51">
        <w:rPr>
          <w:rFonts w:ascii="Times New Roman" w:hAnsi="Times New Roman" w:cs="Times New Roman"/>
          <w:sz w:val="18"/>
          <w:szCs w:val="18"/>
          <w:lang w:val="el-GR"/>
        </w:rPr>
        <w:t>Το</w:t>
      </w:r>
      <w:r w:rsidR="00013E51" w:rsidRPr="00013E51">
        <w:rPr>
          <w:rFonts w:ascii="Times New Roman" w:hAnsi="Times New Roman" w:cs="Times New Roman"/>
          <w:sz w:val="18"/>
          <w:szCs w:val="18"/>
          <w:rPrChange w:id="160" w:author="Stylianos Theofilou (Nokia)" w:date="2023-01-03T20:56:00Z">
            <w:rPr>
              <w:rFonts w:ascii="Times New Roman" w:hAnsi="Times New Roman" w:cs="Times New Roman"/>
              <w:sz w:val="18"/>
              <w:szCs w:val="18"/>
              <w:lang w:val="el-GR"/>
            </w:rPr>
          </w:rPrChange>
        </w:rPr>
        <w:t xml:space="preserve"> </w:t>
      </w:r>
      <w:r w:rsidR="00013E51">
        <w:rPr>
          <w:rFonts w:ascii="Times New Roman" w:hAnsi="Times New Roman" w:cs="Times New Roman"/>
          <w:sz w:val="18"/>
          <w:szCs w:val="18"/>
          <w:lang w:val="el-GR"/>
        </w:rPr>
        <w:t>πεδίο</w:t>
      </w:r>
      <w:r w:rsidR="00013E51" w:rsidRPr="00013E51">
        <w:rPr>
          <w:rFonts w:ascii="Times New Roman" w:hAnsi="Times New Roman" w:cs="Times New Roman"/>
          <w:sz w:val="18"/>
          <w:szCs w:val="18"/>
          <w:rPrChange w:id="161" w:author="Stylianos Theofilou (Nokia)" w:date="2023-01-03T20:56:00Z">
            <w:rPr>
              <w:rFonts w:ascii="Times New Roman" w:hAnsi="Times New Roman" w:cs="Times New Roman"/>
              <w:sz w:val="18"/>
              <w:szCs w:val="18"/>
              <w:lang w:val="el-GR"/>
            </w:rPr>
          </w:rPrChange>
        </w:rPr>
        <w:t xml:space="preserve"> </w:t>
      </w:r>
      <w:r w:rsidR="00013E51">
        <w:rPr>
          <w:rFonts w:ascii="Times New Roman" w:hAnsi="Times New Roman" w:cs="Times New Roman"/>
          <w:sz w:val="18"/>
          <w:szCs w:val="18"/>
        </w:rPr>
        <w:t>Home</w:t>
      </w:r>
      <w:r w:rsidR="00013E51" w:rsidRPr="00013E51">
        <w:rPr>
          <w:rFonts w:ascii="Times New Roman" w:hAnsi="Times New Roman" w:cs="Times New Roman"/>
          <w:sz w:val="18"/>
          <w:szCs w:val="18"/>
        </w:rPr>
        <w:t xml:space="preserve"> </w:t>
      </w:r>
      <w:r w:rsidR="00013E51">
        <w:rPr>
          <w:rFonts w:ascii="Times New Roman" w:hAnsi="Times New Roman" w:cs="Times New Roman"/>
          <w:sz w:val="18"/>
          <w:szCs w:val="18"/>
        </w:rPr>
        <w:t>team</w:t>
      </w:r>
      <w:r w:rsidR="00013E51" w:rsidRPr="00013E51">
        <w:rPr>
          <w:rFonts w:ascii="Times New Roman" w:hAnsi="Times New Roman" w:cs="Times New Roman"/>
          <w:sz w:val="18"/>
          <w:szCs w:val="18"/>
        </w:rPr>
        <w:t xml:space="preserve"> </w:t>
      </w:r>
      <w:r w:rsidR="00013E51">
        <w:rPr>
          <w:rFonts w:ascii="Times New Roman" w:hAnsi="Times New Roman" w:cs="Times New Roman"/>
          <w:sz w:val="18"/>
          <w:szCs w:val="18"/>
        </w:rPr>
        <w:t>score</w:t>
      </w:r>
      <w:r w:rsidR="00013E51" w:rsidRPr="00013E51">
        <w:rPr>
          <w:rFonts w:ascii="Times New Roman" w:hAnsi="Times New Roman" w:cs="Times New Roman"/>
          <w:sz w:val="18"/>
          <w:szCs w:val="18"/>
        </w:rPr>
        <w:t xml:space="preserve"> </w:t>
      </w:r>
      <w:r w:rsidR="00013E51">
        <w:rPr>
          <w:rFonts w:ascii="Times New Roman" w:hAnsi="Times New Roman" w:cs="Times New Roman"/>
          <w:sz w:val="18"/>
          <w:szCs w:val="18"/>
          <w:lang w:val="el-GR"/>
        </w:rPr>
        <w:t>αναφέρεται</w:t>
      </w:r>
      <w:r w:rsidR="00013E51" w:rsidRPr="00013E51">
        <w:rPr>
          <w:rFonts w:ascii="Times New Roman" w:hAnsi="Times New Roman" w:cs="Times New Roman"/>
          <w:sz w:val="18"/>
          <w:szCs w:val="18"/>
          <w:rPrChange w:id="162" w:author="Stylianos Theofilou (Nokia)" w:date="2023-01-03T20:56:00Z">
            <w:rPr>
              <w:rFonts w:ascii="Times New Roman" w:hAnsi="Times New Roman" w:cs="Times New Roman"/>
              <w:sz w:val="18"/>
              <w:szCs w:val="18"/>
              <w:lang w:val="el-GR"/>
            </w:rPr>
          </w:rPrChange>
        </w:rPr>
        <w:t xml:space="preserve"> </w:t>
      </w:r>
      <w:r w:rsidR="00013E51">
        <w:rPr>
          <w:rFonts w:ascii="Times New Roman" w:hAnsi="Times New Roman" w:cs="Times New Roman"/>
          <w:sz w:val="18"/>
          <w:szCs w:val="18"/>
          <w:lang w:val="el-GR"/>
        </w:rPr>
        <w:t>στο</w:t>
      </w:r>
      <w:r w:rsidR="00013E51" w:rsidRPr="00013E51">
        <w:rPr>
          <w:rFonts w:ascii="Times New Roman" w:hAnsi="Times New Roman" w:cs="Times New Roman"/>
          <w:sz w:val="18"/>
          <w:szCs w:val="18"/>
          <w:rPrChange w:id="163" w:author="Stylianos Theofilou (Nokia)" w:date="2023-01-03T20:56:00Z">
            <w:rPr>
              <w:rFonts w:ascii="Times New Roman" w:hAnsi="Times New Roman" w:cs="Times New Roman"/>
              <w:sz w:val="18"/>
              <w:szCs w:val="18"/>
              <w:lang w:val="el-GR"/>
            </w:rPr>
          </w:rPrChange>
        </w:rPr>
        <w:t xml:space="preserve"> </w:t>
      </w:r>
      <w:proofErr w:type="spellStart"/>
      <w:r w:rsidR="00013E51">
        <w:rPr>
          <w:rFonts w:ascii="Times New Roman" w:hAnsi="Times New Roman" w:cs="Times New Roman"/>
          <w:sz w:val="18"/>
          <w:szCs w:val="18"/>
        </w:rPr>
        <w:t>match</w:t>
      </w:r>
      <w:r w:rsidR="00013E51" w:rsidRPr="00013E51">
        <w:rPr>
          <w:rFonts w:ascii="Times New Roman" w:hAnsi="Times New Roman" w:cs="Times New Roman"/>
          <w:sz w:val="18"/>
          <w:szCs w:val="18"/>
        </w:rPr>
        <w:t>.</w:t>
      </w:r>
      <w:r w:rsidR="00013E51">
        <w:rPr>
          <w:rFonts w:ascii="Times New Roman" w:hAnsi="Times New Roman" w:cs="Times New Roman"/>
          <w:sz w:val="18"/>
          <w:szCs w:val="18"/>
        </w:rPr>
        <w:t>home</w:t>
      </w:r>
      <w:r w:rsidR="00013E51" w:rsidRPr="00013E51">
        <w:rPr>
          <w:rFonts w:ascii="Times New Roman" w:hAnsi="Times New Roman" w:cs="Times New Roman"/>
          <w:sz w:val="18"/>
          <w:szCs w:val="18"/>
        </w:rPr>
        <w:t>_</w:t>
      </w:r>
      <w:r w:rsidR="00013E51">
        <w:rPr>
          <w:rFonts w:ascii="Times New Roman" w:hAnsi="Times New Roman" w:cs="Times New Roman"/>
          <w:sz w:val="18"/>
          <w:szCs w:val="18"/>
        </w:rPr>
        <w:t>team</w:t>
      </w:r>
      <w:r w:rsidR="00013E51" w:rsidRPr="00013E51">
        <w:rPr>
          <w:rFonts w:ascii="Times New Roman" w:hAnsi="Times New Roman" w:cs="Times New Roman"/>
          <w:sz w:val="18"/>
          <w:szCs w:val="18"/>
        </w:rPr>
        <w:t>_</w:t>
      </w:r>
      <w:r w:rsidR="00013E51">
        <w:rPr>
          <w:rFonts w:ascii="Times New Roman" w:hAnsi="Times New Roman" w:cs="Times New Roman"/>
          <w:sz w:val="18"/>
          <w:szCs w:val="18"/>
        </w:rPr>
        <w:t>goals</w:t>
      </w:r>
      <w:proofErr w:type="spellEnd"/>
      <w:r w:rsidR="00013E51" w:rsidRPr="00013E51">
        <w:rPr>
          <w:rFonts w:ascii="Times New Roman" w:hAnsi="Times New Roman" w:cs="Times New Roman"/>
          <w:sz w:val="18"/>
          <w:szCs w:val="18"/>
        </w:rPr>
        <w:t xml:space="preserve"> </w:t>
      </w:r>
      <w:r w:rsidR="00013E51">
        <w:rPr>
          <w:rFonts w:ascii="Times New Roman" w:hAnsi="Times New Roman" w:cs="Times New Roman"/>
          <w:sz w:val="18"/>
          <w:szCs w:val="18"/>
          <w:lang w:val="el-GR"/>
        </w:rPr>
        <w:t>και</w:t>
      </w:r>
      <w:r w:rsidR="00013E51" w:rsidRPr="00013E51">
        <w:rPr>
          <w:rFonts w:ascii="Times New Roman" w:hAnsi="Times New Roman" w:cs="Times New Roman"/>
          <w:sz w:val="18"/>
          <w:szCs w:val="18"/>
          <w:rPrChange w:id="164" w:author="Stylianos Theofilou (Nokia)" w:date="2023-01-03T20:56:00Z">
            <w:rPr>
              <w:rFonts w:ascii="Times New Roman" w:hAnsi="Times New Roman" w:cs="Times New Roman"/>
              <w:sz w:val="18"/>
              <w:szCs w:val="18"/>
              <w:lang w:val="el-GR"/>
            </w:rPr>
          </w:rPrChange>
        </w:rPr>
        <w:t xml:space="preserve"> </w:t>
      </w:r>
      <w:r w:rsidR="00013E51">
        <w:rPr>
          <w:rFonts w:ascii="Times New Roman" w:hAnsi="Times New Roman" w:cs="Times New Roman"/>
          <w:sz w:val="18"/>
          <w:szCs w:val="18"/>
          <w:lang w:val="el-GR"/>
        </w:rPr>
        <w:t>το</w:t>
      </w:r>
      <w:r w:rsidR="00013E51" w:rsidRPr="00013E51">
        <w:rPr>
          <w:rFonts w:ascii="Times New Roman" w:hAnsi="Times New Roman" w:cs="Times New Roman"/>
          <w:sz w:val="18"/>
          <w:szCs w:val="18"/>
          <w:rPrChange w:id="165" w:author="Stylianos Theofilou (Nokia)" w:date="2023-01-03T20:56:00Z">
            <w:rPr>
              <w:rFonts w:ascii="Times New Roman" w:hAnsi="Times New Roman" w:cs="Times New Roman"/>
              <w:sz w:val="18"/>
              <w:szCs w:val="18"/>
              <w:lang w:val="el-GR"/>
            </w:rPr>
          </w:rPrChange>
        </w:rPr>
        <w:t xml:space="preserve"> </w:t>
      </w:r>
      <w:r w:rsidR="00013E51">
        <w:rPr>
          <w:rFonts w:ascii="Times New Roman" w:hAnsi="Times New Roman" w:cs="Times New Roman"/>
          <w:sz w:val="18"/>
          <w:szCs w:val="18"/>
          <w:lang w:val="el-GR"/>
        </w:rPr>
        <w:t>πεδίο</w:t>
      </w:r>
      <w:r w:rsidR="00013E51" w:rsidRPr="00013E51">
        <w:rPr>
          <w:rFonts w:ascii="Times New Roman" w:hAnsi="Times New Roman" w:cs="Times New Roman"/>
          <w:sz w:val="18"/>
          <w:szCs w:val="18"/>
          <w:rPrChange w:id="166" w:author="Stylianos Theofilou (Nokia)" w:date="2023-01-03T20:56:00Z">
            <w:rPr>
              <w:rFonts w:ascii="Times New Roman" w:hAnsi="Times New Roman" w:cs="Times New Roman"/>
              <w:sz w:val="18"/>
              <w:szCs w:val="18"/>
              <w:lang w:val="el-GR"/>
            </w:rPr>
          </w:rPrChange>
        </w:rPr>
        <w:t xml:space="preserve"> </w:t>
      </w:r>
      <w:r w:rsidR="00013E51">
        <w:rPr>
          <w:rFonts w:ascii="Times New Roman" w:hAnsi="Times New Roman" w:cs="Times New Roman"/>
          <w:sz w:val="18"/>
          <w:szCs w:val="18"/>
        </w:rPr>
        <w:t>Away</w:t>
      </w:r>
      <w:r w:rsidR="00013E51" w:rsidRPr="00013E51">
        <w:rPr>
          <w:rFonts w:ascii="Times New Roman" w:hAnsi="Times New Roman" w:cs="Times New Roman"/>
          <w:sz w:val="18"/>
          <w:szCs w:val="18"/>
        </w:rPr>
        <w:t xml:space="preserve"> </w:t>
      </w:r>
      <w:r w:rsidR="00013E51">
        <w:rPr>
          <w:rFonts w:ascii="Times New Roman" w:hAnsi="Times New Roman" w:cs="Times New Roman"/>
          <w:sz w:val="18"/>
          <w:szCs w:val="18"/>
        </w:rPr>
        <w:t>team</w:t>
      </w:r>
      <w:r w:rsidR="00013E51" w:rsidRPr="00013E51">
        <w:rPr>
          <w:rFonts w:ascii="Times New Roman" w:hAnsi="Times New Roman" w:cs="Times New Roman"/>
          <w:sz w:val="18"/>
          <w:szCs w:val="18"/>
        </w:rPr>
        <w:t xml:space="preserve"> </w:t>
      </w:r>
      <w:r w:rsidR="00013E51">
        <w:rPr>
          <w:rFonts w:ascii="Times New Roman" w:hAnsi="Times New Roman" w:cs="Times New Roman"/>
          <w:sz w:val="18"/>
          <w:szCs w:val="18"/>
        </w:rPr>
        <w:t>score</w:t>
      </w:r>
      <w:r w:rsidR="00013E51" w:rsidRPr="00013E51">
        <w:rPr>
          <w:rFonts w:ascii="Times New Roman" w:hAnsi="Times New Roman" w:cs="Times New Roman"/>
          <w:sz w:val="18"/>
          <w:szCs w:val="18"/>
        </w:rPr>
        <w:t xml:space="preserve"> </w:t>
      </w:r>
      <w:r w:rsidR="00013E51">
        <w:rPr>
          <w:rFonts w:ascii="Times New Roman" w:hAnsi="Times New Roman" w:cs="Times New Roman"/>
          <w:sz w:val="18"/>
          <w:szCs w:val="18"/>
          <w:lang w:val="el-GR"/>
        </w:rPr>
        <w:t>στο</w:t>
      </w:r>
      <w:r w:rsidR="00013E51" w:rsidRPr="00013E51">
        <w:rPr>
          <w:rFonts w:ascii="Times New Roman" w:hAnsi="Times New Roman" w:cs="Times New Roman"/>
          <w:sz w:val="18"/>
          <w:szCs w:val="18"/>
          <w:rPrChange w:id="167" w:author="Stylianos Theofilou (Nokia)" w:date="2023-01-03T20:56:00Z">
            <w:rPr>
              <w:rFonts w:ascii="Times New Roman" w:hAnsi="Times New Roman" w:cs="Times New Roman"/>
              <w:sz w:val="18"/>
              <w:szCs w:val="18"/>
              <w:lang w:val="el-GR"/>
            </w:rPr>
          </w:rPrChange>
        </w:rPr>
        <w:t xml:space="preserve"> </w:t>
      </w:r>
      <w:proofErr w:type="spellStart"/>
      <w:r w:rsidR="00013E51">
        <w:rPr>
          <w:rFonts w:ascii="Times New Roman" w:hAnsi="Times New Roman" w:cs="Times New Roman"/>
          <w:sz w:val="18"/>
          <w:szCs w:val="18"/>
        </w:rPr>
        <w:t>match</w:t>
      </w:r>
      <w:r w:rsidR="00013E51" w:rsidRPr="00013E51">
        <w:rPr>
          <w:rFonts w:ascii="Times New Roman" w:hAnsi="Times New Roman" w:cs="Times New Roman"/>
          <w:sz w:val="18"/>
          <w:szCs w:val="18"/>
        </w:rPr>
        <w:t>.</w:t>
      </w:r>
      <w:r w:rsidR="00013E51">
        <w:rPr>
          <w:rFonts w:ascii="Times New Roman" w:hAnsi="Times New Roman" w:cs="Times New Roman"/>
          <w:sz w:val="18"/>
          <w:szCs w:val="18"/>
        </w:rPr>
        <w:t>away</w:t>
      </w:r>
      <w:r w:rsidR="00013E51" w:rsidRPr="00013E51">
        <w:rPr>
          <w:rFonts w:ascii="Times New Roman" w:hAnsi="Times New Roman" w:cs="Times New Roman"/>
          <w:sz w:val="18"/>
          <w:szCs w:val="18"/>
        </w:rPr>
        <w:t>_</w:t>
      </w:r>
      <w:r w:rsidR="00013E51">
        <w:rPr>
          <w:rFonts w:ascii="Times New Roman" w:hAnsi="Times New Roman" w:cs="Times New Roman"/>
          <w:sz w:val="18"/>
          <w:szCs w:val="18"/>
        </w:rPr>
        <w:t>team_goals</w:t>
      </w:r>
      <w:proofErr w:type="spellEnd"/>
      <w:r w:rsidR="00156A44">
        <w:rPr>
          <w:rFonts w:ascii="Times New Roman" w:hAnsi="Times New Roman" w:cs="Times New Roman"/>
          <w:sz w:val="18"/>
          <w:szCs w:val="18"/>
        </w:rPr>
        <w:t>.</w:t>
      </w:r>
    </w:p>
    <w:p w14:paraId="03B37405" w14:textId="049BD5A8" w:rsidR="006A79B3" w:rsidRDefault="006A79B3" w:rsidP="00AB738D">
      <w:pPr>
        <w:jc w:val="both"/>
        <w:rPr>
          <w:rFonts w:ascii="Times New Roman" w:hAnsi="Times New Roman" w:cs="Times New Roman"/>
          <w:sz w:val="18"/>
          <w:szCs w:val="18"/>
          <w:lang w:val="el-GR"/>
        </w:rPr>
      </w:pPr>
      <w:r>
        <w:rPr>
          <w:rFonts w:ascii="Times New Roman" w:hAnsi="Times New Roman" w:cs="Times New Roman"/>
          <w:sz w:val="18"/>
          <w:szCs w:val="18"/>
          <w:lang w:val="el-GR"/>
        </w:rPr>
        <w:t>Στη σελίδα προσθήκης στατιστικού (</w:t>
      </w:r>
      <w:r>
        <w:rPr>
          <w:rFonts w:ascii="Times New Roman" w:hAnsi="Times New Roman" w:cs="Times New Roman"/>
          <w:sz w:val="18"/>
          <w:szCs w:val="18"/>
        </w:rPr>
        <w:t>Add</w:t>
      </w:r>
      <w:r w:rsidRPr="006A79B3">
        <w:rPr>
          <w:rFonts w:ascii="Times New Roman" w:hAnsi="Times New Roman" w:cs="Times New Roman"/>
          <w:sz w:val="18"/>
          <w:szCs w:val="18"/>
          <w:lang w:val="el-GR"/>
          <w:rPrChange w:id="168" w:author="Stylianos Theofilou (Nokia)" w:date="2023-01-03T21:19:00Z">
            <w:rPr>
              <w:rFonts w:ascii="Times New Roman" w:hAnsi="Times New Roman" w:cs="Times New Roman"/>
              <w:sz w:val="18"/>
              <w:szCs w:val="18"/>
            </w:rPr>
          </w:rPrChange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statistic</w:t>
      </w:r>
      <w:r>
        <w:rPr>
          <w:rFonts w:ascii="Times New Roman" w:hAnsi="Times New Roman" w:cs="Times New Roman"/>
          <w:sz w:val="18"/>
          <w:szCs w:val="18"/>
          <w:lang w:val="el-GR"/>
        </w:rPr>
        <w:t xml:space="preserve">) πρέπει να επιλεχθεί πρώτα η ομάδα, στη συνέχεια ο αγώνας και τέλος ο παίκτης της ομάδας στον οποίο ανήκει το στατιστικό. </w:t>
      </w:r>
    </w:p>
    <w:p w14:paraId="69603D89" w14:textId="0BB1AF70" w:rsidR="00490444" w:rsidRPr="006530A5" w:rsidRDefault="00490444" w:rsidP="00AB738D">
      <w:pPr>
        <w:jc w:val="both"/>
        <w:rPr>
          <w:rFonts w:ascii="Times New Roman" w:hAnsi="Times New Roman" w:cs="Times New Roman"/>
          <w:sz w:val="18"/>
          <w:szCs w:val="18"/>
          <w:lang w:val="el-GR"/>
        </w:rPr>
      </w:pPr>
      <w:r>
        <w:rPr>
          <w:rFonts w:ascii="Times New Roman" w:hAnsi="Times New Roman" w:cs="Times New Roman"/>
          <w:sz w:val="18"/>
          <w:szCs w:val="18"/>
          <w:lang w:val="el-GR"/>
        </w:rPr>
        <w:t xml:space="preserve">Επιλέγοντας κάποιο από τα κουμπιά </w:t>
      </w:r>
      <w:r w:rsidRPr="00490444">
        <w:rPr>
          <w:rFonts w:ascii="Times New Roman" w:hAnsi="Times New Roman" w:cs="Times New Roman"/>
          <w:sz w:val="18"/>
          <w:szCs w:val="18"/>
          <w:lang w:val="el-GR"/>
          <w:rPrChange w:id="169" w:author="Stylianos Theofilou (Nokia)" w:date="2023-01-04T09:42:00Z">
            <w:rPr>
              <w:rFonts w:ascii="Times New Roman" w:hAnsi="Times New Roman" w:cs="Times New Roman"/>
              <w:sz w:val="18"/>
              <w:szCs w:val="18"/>
            </w:rPr>
          </w:rPrChange>
        </w:rPr>
        <w:t>“</w:t>
      </w:r>
      <w:r>
        <w:rPr>
          <w:rFonts w:ascii="Times New Roman" w:hAnsi="Times New Roman" w:cs="Times New Roman"/>
          <w:sz w:val="18"/>
          <w:szCs w:val="18"/>
        </w:rPr>
        <w:t>Delete</w:t>
      </w:r>
      <w:r w:rsidRPr="00490444">
        <w:rPr>
          <w:rFonts w:ascii="Times New Roman" w:hAnsi="Times New Roman" w:cs="Times New Roman"/>
          <w:sz w:val="18"/>
          <w:szCs w:val="18"/>
          <w:lang w:val="el-GR"/>
          <w:rPrChange w:id="170" w:author="Stylianos Theofilou (Nokia)" w:date="2023-01-04T09:42:00Z">
            <w:rPr>
              <w:rFonts w:ascii="Times New Roman" w:hAnsi="Times New Roman" w:cs="Times New Roman"/>
              <w:sz w:val="18"/>
              <w:szCs w:val="18"/>
            </w:rPr>
          </w:rPrChange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XXX</w:t>
      </w:r>
      <w:r w:rsidRPr="00490444">
        <w:rPr>
          <w:rFonts w:ascii="Times New Roman" w:hAnsi="Times New Roman" w:cs="Times New Roman"/>
          <w:sz w:val="18"/>
          <w:szCs w:val="18"/>
          <w:lang w:val="el-GR"/>
          <w:rPrChange w:id="171" w:author="Stylianos Theofilou (Nokia)" w:date="2023-01-04T09:42:00Z">
            <w:rPr>
              <w:rFonts w:ascii="Times New Roman" w:hAnsi="Times New Roman" w:cs="Times New Roman"/>
              <w:sz w:val="18"/>
              <w:szCs w:val="18"/>
            </w:rPr>
          </w:rPrChange>
        </w:rPr>
        <w:t>”</w:t>
      </w:r>
      <w:r>
        <w:rPr>
          <w:rFonts w:ascii="Times New Roman" w:hAnsi="Times New Roman" w:cs="Times New Roman"/>
          <w:sz w:val="18"/>
          <w:szCs w:val="18"/>
          <w:lang w:val="el-GR"/>
        </w:rPr>
        <w:t>, ο χρήστης μπορεί να διαγράψει κάποια οντότητα.</w:t>
      </w:r>
    </w:p>
    <w:p w14:paraId="44E0792B" w14:textId="215DCB70" w:rsidR="00490444" w:rsidRPr="006530A5" w:rsidRDefault="006A79B3" w:rsidP="00AB738D">
      <w:pPr>
        <w:jc w:val="both"/>
        <w:rPr>
          <w:rFonts w:ascii="Times New Roman" w:hAnsi="Times New Roman" w:cs="Times New Roman"/>
          <w:sz w:val="18"/>
          <w:szCs w:val="18"/>
          <w:lang w:val="el-GR"/>
        </w:rPr>
      </w:pPr>
      <w:r>
        <w:rPr>
          <w:rFonts w:ascii="Times New Roman" w:hAnsi="Times New Roman" w:cs="Times New Roman"/>
          <w:sz w:val="18"/>
          <w:szCs w:val="18"/>
          <w:lang w:val="el-GR"/>
        </w:rPr>
        <w:t>Στη σελίδα διαγραφής παίκτη (</w:t>
      </w:r>
      <w:r>
        <w:rPr>
          <w:rFonts w:ascii="Times New Roman" w:hAnsi="Times New Roman" w:cs="Times New Roman"/>
          <w:sz w:val="18"/>
          <w:szCs w:val="18"/>
        </w:rPr>
        <w:t>Delete</w:t>
      </w:r>
      <w:r w:rsidRPr="006A79B3">
        <w:rPr>
          <w:rFonts w:ascii="Times New Roman" w:hAnsi="Times New Roman" w:cs="Times New Roman"/>
          <w:sz w:val="18"/>
          <w:szCs w:val="18"/>
          <w:lang w:val="el-GR"/>
          <w:rPrChange w:id="172" w:author="Stylianos Theofilou (Nokia)" w:date="2023-01-03T21:20:00Z">
            <w:rPr>
              <w:rFonts w:ascii="Times New Roman" w:hAnsi="Times New Roman" w:cs="Times New Roman"/>
              <w:sz w:val="18"/>
              <w:szCs w:val="18"/>
            </w:rPr>
          </w:rPrChange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Player</w:t>
      </w:r>
      <w:r w:rsidRPr="006A79B3">
        <w:rPr>
          <w:rFonts w:ascii="Times New Roman" w:hAnsi="Times New Roman" w:cs="Times New Roman"/>
          <w:sz w:val="18"/>
          <w:szCs w:val="18"/>
          <w:lang w:val="el-GR"/>
          <w:rPrChange w:id="173" w:author="Stylianos Theofilou (Nokia)" w:date="2023-01-03T21:20:00Z">
            <w:rPr>
              <w:rFonts w:ascii="Times New Roman" w:hAnsi="Times New Roman" w:cs="Times New Roman"/>
              <w:sz w:val="18"/>
              <w:szCs w:val="18"/>
            </w:rPr>
          </w:rPrChange>
        </w:rPr>
        <w:t xml:space="preserve">) </w:t>
      </w:r>
      <w:r>
        <w:rPr>
          <w:rFonts w:ascii="Times New Roman" w:hAnsi="Times New Roman" w:cs="Times New Roman"/>
          <w:sz w:val="18"/>
          <w:szCs w:val="18"/>
          <w:lang w:val="el-GR"/>
        </w:rPr>
        <w:t>πρέπει πρώτα να επιλεγεί η ομάδα (στην οποία ανήκει ο παίκτης) και στη συνέχεια ο παίκτης.</w:t>
      </w:r>
      <w:r w:rsidR="00490444">
        <w:rPr>
          <w:rFonts w:ascii="Times New Roman" w:hAnsi="Times New Roman" w:cs="Times New Roman"/>
          <w:sz w:val="18"/>
          <w:szCs w:val="18"/>
          <w:lang w:val="el-GR"/>
        </w:rPr>
        <w:t xml:space="preserve"> Διαγράφοντας έναν παίκτη διαγράφονται επιπλέον ο άνθρωπος (</w:t>
      </w:r>
      <w:r w:rsidR="00490444">
        <w:rPr>
          <w:rFonts w:ascii="Times New Roman" w:hAnsi="Times New Roman" w:cs="Times New Roman"/>
          <w:sz w:val="18"/>
          <w:szCs w:val="18"/>
        </w:rPr>
        <w:t>people</w:t>
      </w:r>
      <w:r w:rsidR="00490444" w:rsidRPr="00EE48C5">
        <w:rPr>
          <w:rFonts w:ascii="Times New Roman" w:hAnsi="Times New Roman" w:cs="Times New Roman"/>
          <w:sz w:val="18"/>
          <w:szCs w:val="18"/>
          <w:lang w:val="el-GR"/>
        </w:rPr>
        <w:t>)</w:t>
      </w:r>
      <w:r w:rsidR="00490444">
        <w:rPr>
          <w:rFonts w:ascii="Times New Roman" w:hAnsi="Times New Roman" w:cs="Times New Roman"/>
          <w:sz w:val="18"/>
          <w:szCs w:val="18"/>
          <w:lang w:val="el-GR"/>
        </w:rPr>
        <w:t xml:space="preserve"> και τα στατιστικά</w:t>
      </w:r>
      <w:r w:rsidR="00490444" w:rsidRPr="00EE48C5">
        <w:rPr>
          <w:rFonts w:ascii="Times New Roman" w:hAnsi="Times New Roman" w:cs="Times New Roman"/>
          <w:sz w:val="18"/>
          <w:szCs w:val="18"/>
          <w:lang w:val="el-GR"/>
        </w:rPr>
        <w:t xml:space="preserve"> </w:t>
      </w:r>
      <w:r w:rsidR="00490444">
        <w:rPr>
          <w:rFonts w:ascii="Times New Roman" w:hAnsi="Times New Roman" w:cs="Times New Roman"/>
          <w:sz w:val="18"/>
          <w:szCs w:val="18"/>
          <w:lang w:val="el-GR"/>
        </w:rPr>
        <w:t>(</w:t>
      </w:r>
      <w:r w:rsidR="00490444">
        <w:rPr>
          <w:rFonts w:ascii="Times New Roman" w:hAnsi="Times New Roman" w:cs="Times New Roman"/>
          <w:sz w:val="18"/>
          <w:szCs w:val="18"/>
        </w:rPr>
        <w:t>statistic</w:t>
      </w:r>
      <w:r w:rsidR="00490444" w:rsidRPr="00490444">
        <w:rPr>
          <w:rFonts w:ascii="Times New Roman" w:hAnsi="Times New Roman" w:cs="Times New Roman"/>
          <w:sz w:val="18"/>
          <w:szCs w:val="18"/>
          <w:lang w:val="el-GR"/>
          <w:rPrChange w:id="174" w:author="Stylianos Theofilou (Nokia)" w:date="2023-01-04T09:47:00Z">
            <w:rPr>
              <w:rFonts w:ascii="Times New Roman" w:hAnsi="Times New Roman" w:cs="Times New Roman"/>
              <w:sz w:val="18"/>
              <w:szCs w:val="18"/>
            </w:rPr>
          </w:rPrChange>
        </w:rPr>
        <w:t xml:space="preserve">) </w:t>
      </w:r>
      <w:r w:rsidR="00490444">
        <w:rPr>
          <w:rFonts w:ascii="Times New Roman" w:hAnsi="Times New Roman" w:cs="Times New Roman"/>
          <w:sz w:val="18"/>
          <w:szCs w:val="18"/>
          <w:lang w:val="el-GR"/>
        </w:rPr>
        <w:t xml:space="preserve">με τα οποία συνδέεται μέσω του </w:t>
      </w:r>
      <w:r w:rsidR="00490444">
        <w:rPr>
          <w:rFonts w:ascii="Times New Roman" w:hAnsi="Times New Roman" w:cs="Times New Roman"/>
          <w:sz w:val="18"/>
          <w:szCs w:val="18"/>
        </w:rPr>
        <w:t>people</w:t>
      </w:r>
      <w:r w:rsidR="00490444" w:rsidRPr="00EE48C5">
        <w:rPr>
          <w:rFonts w:ascii="Times New Roman" w:hAnsi="Times New Roman" w:cs="Times New Roman"/>
          <w:sz w:val="18"/>
          <w:szCs w:val="18"/>
          <w:lang w:val="el-GR"/>
        </w:rPr>
        <w:t>_</w:t>
      </w:r>
      <w:r w:rsidR="00490444">
        <w:rPr>
          <w:rFonts w:ascii="Times New Roman" w:hAnsi="Times New Roman" w:cs="Times New Roman"/>
          <w:sz w:val="18"/>
          <w:szCs w:val="18"/>
        </w:rPr>
        <w:t>id</w:t>
      </w:r>
      <w:r w:rsidR="00490444">
        <w:rPr>
          <w:rFonts w:ascii="Times New Roman" w:hAnsi="Times New Roman" w:cs="Times New Roman"/>
          <w:sz w:val="18"/>
          <w:szCs w:val="18"/>
          <w:lang w:val="el-GR"/>
        </w:rPr>
        <w:t xml:space="preserve"> και </w:t>
      </w:r>
      <w:r w:rsidR="00490444">
        <w:rPr>
          <w:rFonts w:ascii="Times New Roman" w:hAnsi="Times New Roman" w:cs="Times New Roman"/>
          <w:sz w:val="18"/>
          <w:szCs w:val="18"/>
        </w:rPr>
        <w:t>player</w:t>
      </w:r>
      <w:r w:rsidR="00490444" w:rsidRPr="00EE48C5">
        <w:rPr>
          <w:rFonts w:ascii="Times New Roman" w:hAnsi="Times New Roman" w:cs="Times New Roman"/>
          <w:sz w:val="18"/>
          <w:szCs w:val="18"/>
          <w:lang w:val="el-GR"/>
        </w:rPr>
        <w:t>_</w:t>
      </w:r>
      <w:r w:rsidR="00490444">
        <w:rPr>
          <w:rFonts w:ascii="Times New Roman" w:hAnsi="Times New Roman" w:cs="Times New Roman"/>
          <w:sz w:val="18"/>
          <w:szCs w:val="18"/>
        </w:rPr>
        <w:t>id</w:t>
      </w:r>
      <w:r w:rsidR="00490444" w:rsidRPr="00EE48C5">
        <w:rPr>
          <w:rFonts w:ascii="Times New Roman" w:hAnsi="Times New Roman" w:cs="Times New Roman"/>
          <w:sz w:val="18"/>
          <w:szCs w:val="18"/>
          <w:lang w:val="el-GR"/>
        </w:rPr>
        <w:t xml:space="preserve"> </w:t>
      </w:r>
      <w:r w:rsidR="00490444">
        <w:rPr>
          <w:rFonts w:ascii="Times New Roman" w:hAnsi="Times New Roman" w:cs="Times New Roman"/>
          <w:sz w:val="18"/>
          <w:szCs w:val="18"/>
          <w:lang w:val="el-GR"/>
        </w:rPr>
        <w:t>αντίστοιχα</w:t>
      </w:r>
    </w:p>
    <w:p w14:paraId="2318CA99" w14:textId="26525EC2" w:rsidR="006A79B3" w:rsidRPr="00B22F9A" w:rsidRDefault="006A79B3" w:rsidP="00AB738D">
      <w:pPr>
        <w:jc w:val="both"/>
        <w:rPr>
          <w:rFonts w:ascii="Times New Roman" w:hAnsi="Times New Roman" w:cs="Times New Roman"/>
          <w:sz w:val="18"/>
          <w:szCs w:val="18"/>
          <w:lang w:val="el-GR"/>
        </w:rPr>
      </w:pPr>
      <w:r>
        <w:rPr>
          <w:rFonts w:ascii="Times New Roman" w:hAnsi="Times New Roman" w:cs="Times New Roman"/>
          <w:sz w:val="18"/>
          <w:szCs w:val="18"/>
          <w:lang w:val="el-GR"/>
        </w:rPr>
        <w:t xml:space="preserve">Στη σελίδα διαγραφής διαιτητή </w:t>
      </w:r>
      <w:r w:rsidRPr="006A79B3">
        <w:rPr>
          <w:rFonts w:ascii="Times New Roman" w:hAnsi="Times New Roman" w:cs="Times New Roman"/>
          <w:sz w:val="18"/>
          <w:szCs w:val="18"/>
          <w:lang w:val="el-GR"/>
          <w:rPrChange w:id="175" w:author="Stylianos Theofilou (Nokia)" w:date="2023-01-03T21:21:00Z">
            <w:rPr>
              <w:rFonts w:ascii="Times New Roman" w:hAnsi="Times New Roman" w:cs="Times New Roman"/>
              <w:sz w:val="18"/>
              <w:szCs w:val="18"/>
            </w:rPr>
          </w:rPrChange>
        </w:rPr>
        <w:t>(</w:t>
      </w:r>
      <w:r>
        <w:rPr>
          <w:rFonts w:ascii="Times New Roman" w:hAnsi="Times New Roman" w:cs="Times New Roman"/>
          <w:sz w:val="18"/>
          <w:szCs w:val="18"/>
        </w:rPr>
        <w:t>Delete</w:t>
      </w:r>
      <w:r w:rsidRPr="006A79B3">
        <w:rPr>
          <w:rFonts w:ascii="Times New Roman" w:hAnsi="Times New Roman" w:cs="Times New Roman"/>
          <w:sz w:val="18"/>
          <w:szCs w:val="18"/>
          <w:lang w:val="el-GR"/>
          <w:rPrChange w:id="176" w:author="Stylianos Theofilou (Nokia)" w:date="2023-01-03T21:21:00Z">
            <w:rPr>
              <w:rFonts w:ascii="Times New Roman" w:hAnsi="Times New Roman" w:cs="Times New Roman"/>
              <w:sz w:val="18"/>
              <w:szCs w:val="18"/>
            </w:rPr>
          </w:rPrChange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Referee</w:t>
      </w:r>
      <w:r w:rsidRPr="006A79B3">
        <w:rPr>
          <w:rFonts w:ascii="Times New Roman" w:hAnsi="Times New Roman" w:cs="Times New Roman"/>
          <w:sz w:val="18"/>
          <w:szCs w:val="18"/>
          <w:lang w:val="el-GR"/>
          <w:rPrChange w:id="177" w:author="Stylianos Theofilou (Nokia)" w:date="2023-01-03T21:21:00Z">
            <w:rPr>
              <w:rFonts w:ascii="Times New Roman" w:hAnsi="Times New Roman" w:cs="Times New Roman"/>
              <w:sz w:val="18"/>
              <w:szCs w:val="18"/>
            </w:rPr>
          </w:rPrChange>
        </w:rPr>
        <w:t xml:space="preserve">) </w:t>
      </w:r>
      <w:r>
        <w:rPr>
          <w:rFonts w:ascii="Times New Roman" w:hAnsi="Times New Roman" w:cs="Times New Roman"/>
          <w:sz w:val="18"/>
          <w:szCs w:val="18"/>
          <w:lang w:val="el-GR"/>
        </w:rPr>
        <w:t>πρέπει πρώτα να επιλεγεί ο τύπος του διαιτητή και στη συνέχεια ο διαιτητής.</w:t>
      </w:r>
      <w:r w:rsidR="00490444">
        <w:rPr>
          <w:rFonts w:ascii="Times New Roman" w:hAnsi="Times New Roman" w:cs="Times New Roman"/>
          <w:sz w:val="18"/>
          <w:szCs w:val="18"/>
          <w:lang w:val="el-GR"/>
        </w:rPr>
        <w:t xml:space="preserve"> Διαγράφοντας έναν διαιτητή διαγράφεται και ο άνθρωπος </w:t>
      </w:r>
      <w:r w:rsidR="00490444" w:rsidRPr="00EE48C5">
        <w:rPr>
          <w:rFonts w:ascii="Times New Roman" w:hAnsi="Times New Roman" w:cs="Times New Roman"/>
          <w:sz w:val="18"/>
          <w:szCs w:val="18"/>
          <w:lang w:val="el-GR"/>
        </w:rPr>
        <w:t>(</w:t>
      </w:r>
      <w:r w:rsidR="00490444">
        <w:rPr>
          <w:rFonts w:ascii="Times New Roman" w:hAnsi="Times New Roman" w:cs="Times New Roman"/>
          <w:sz w:val="18"/>
          <w:szCs w:val="18"/>
        </w:rPr>
        <w:t>people</w:t>
      </w:r>
      <w:r w:rsidR="00490444" w:rsidRPr="00EE48C5">
        <w:rPr>
          <w:rFonts w:ascii="Times New Roman" w:hAnsi="Times New Roman" w:cs="Times New Roman"/>
          <w:sz w:val="18"/>
          <w:szCs w:val="18"/>
          <w:lang w:val="el-GR"/>
        </w:rPr>
        <w:t xml:space="preserve">) </w:t>
      </w:r>
      <w:r w:rsidR="00490444">
        <w:rPr>
          <w:rFonts w:ascii="Times New Roman" w:hAnsi="Times New Roman" w:cs="Times New Roman"/>
          <w:sz w:val="18"/>
          <w:szCs w:val="18"/>
          <w:lang w:val="el-GR"/>
        </w:rPr>
        <w:t xml:space="preserve">με τον οποίο συνδέεται μέσω του </w:t>
      </w:r>
      <w:r w:rsidR="00490444">
        <w:rPr>
          <w:rFonts w:ascii="Times New Roman" w:hAnsi="Times New Roman" w:cs="Times New Roman"/>
          <w:sz w:val="18"/>
          <w:szCs w:val="18"/>
        </w:rPr>
        <w:t>people</w:t>
      </w:r>
      <w:r w:rsidR="00490444" w:rsidRPr="00EE48C5">
        <w:rPr>
          <w:rFonts w:ascii="Times New Roman" w:hAnsi="Times New Roman" w:cs="Times New Roman"/>
          <w:sz w:val="18"/>
          <w:szCs w:val="18"/>
          <w:lang w:val="el-GR"/>
        </w:rPr>
        <w:t>_</w:t>
      </w:r>
      <w:r w:rsidR="00490444">
        <w:rPr>
          <w:rFonts w:ascii="Times New Roman" w:hAnsi="Times New Roman" w:cs="Times New Roman"/>
          <w:sz w:val="18"/>
          <w:szCs w:val="18"/>
        </w:rPr>
        <w:t>id</w:t>
      </w:r>
      <w:r w:rsidR="00490444" w:rsidRPr="00EE48C5">
        <w:rPr>
          <w:rFonts w:ascii="Times New Roman" w:hAnsi="Times New Roman" w:cs="Times New Roman"/>
          <w:sz w:val="18"/>
          <w:szCs w:val="18"/>
          <w:lang w:val="el-GR"/>
        </w:rPr>
        <w:t>.</w:t>
      </w:r>
    </w:p>
    <w:p w14:paraId="0470D0B1" w14:textId="300F608F" w:rsidR="00827D4F" w:rsidRPr="006530A5" w:rsidRDefault="00827D4F" w:rsidP="00AB738D">
      <w:pPr>
        <w:jc w:val="both"/>
        <w:rPr>
          <w:rFonts w:ascii="Times New Roman" w:hAnsi="Times New Roman" w:cs="Times New Roman"/>
          <w:sz w:val="18"/>
          <w:szCs w:val="18"/>
          <w:lang w:val="el-GR"/>
        </w:rPr>
      </w:pPr>
      <w:r>
        <w:rPr>
          <w:rFonts w:ascii="Times New Roman" w:hAnsi="Times New Roman" w:cs="Times New Roman"/>
          <w:sz w:val="18"/>
          <w:szCs w:val="18"/>
          <w:lang w:val="el-GR"/>
        </w:rPr>
        <w:t xml:space="preserve">Στη σελίδα διαγραφής αγώνα </w:t>
      </w:r>
      <w:r w:rsidRPr="00827D4F">
        <w:rPr>
          <w:rFonts w:ascii="Times New Roman" w:hAnsi="Times New Roman" w:cs="Times New Roman"/>
          <w:sz w:val="18"/>
          <w:szCs w:val="18"/>
          <w:lang w:val="el-GR"/>
          <w:rPrChange w:id="178" w:author="Stylianos Theofilou (Nokia)" w:date="2023-01-04T09:57:00Z">
            <w:rPr>
              <w:rFonts w:ascii="Times New Roman" w:hAnsi="Times New Roman" w:cs="Times New Roman"/>
              <w:sz w:val="18"/>
              <w:szCs w:val="18"/>
            </w:rPr>
          </w:rPrChange>
        </w:rPr>
        <w:t>(</w:t>
      </w:r>
      <w:r>
        <w:rPr>
          <w:rFonts w:ascii="Times New Roman" w:hAnsi="Times New Roman" w:cs="Times New Roman"/>
          <w:sz w:val="18"/>
          <w:szCs w:val="18"/>
        </w:rPr>
        <w:t>Delete</w:t>
      </w:r>
      <w:r w:rsidRPr="00827D4F">
        <w:rPr>
          <w:rFonts w:ascii="Times New Roman" w:hAnsi="Times New Roman" w:cs="Times New Roman"/>
          <w:sz w:val="18"/>
          <w:szCs w:val="18"/>
          <w:lang w:val="el-GR"/>
          <w:rPrChange w:id="179" w:author="Stylianos Theofilou (Nokia)" w:date="2023-01-04T09:57:00Z">
            <w:rPr>
              <w:rFonts w:ascii="Times New Roman" w:hAnsi="Times New Roman" w:cs="Times New Roman"/>
              <w:sz w:val="18"/>
              <w:szCs w:val="18"/>
            </w:rPr>
          </w:rPrChange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Match</w:t>
      </w:r>
      <w:r w:rsidRPr="00827D4F">
        <w:rPr>
          <w:rFonts w:ascii="Times New Roman" w:hAnsi="Times New Roman" w:cs="Times New Roman"/>
          <w:sz w:val="18"/>
          <w:szCs w:val="18"/>
          <w:lang w:val="el-GR"/>
          <w:rPrChange w:id="180" w:author="Stylianos Theofilou (Nokia)" w:date="2023-01-04T09:57:00Z">
            <w:rPr>
              <w:rFonts w:ascii="Times New Roman" w:hAnsi="Times New Roman" w:cs="Times New Roman"/>
              <w:sz w:val="18"/>
              <w:szCs w:val="18"/>
            </w:rPr>
          </w:rPrChange>
        </w:rPr>
        <w:t xml:space="preserve">) </w:t>
      </w:r>
      <w:r>
        <w:rPr>
          <w:rFonts w:ascii="Times New Roman" w:hAnsi="Times New Roman" w:cs="Times New Roman"/>
          <w:sz w:val="18"/>
          <w:szCs w:val="18"/>
          <w:lang w:val="el-GR"/>
        </w:rPr>
        <w:t>επιλέγεται πρώτα η ομάδα και μετά ο αγώνας. Διαγράφοντας έναν αγώνα διαγράφονται όλα τα στατιστικά (</w:t>
      </w:r>
      <w:r>
        <w:rPr>
          <w:rFonts w:ascii="Times New Roman" w:hAnsi="Times New Roman" w:cs="Times New Roman"/>
          <w:sz w:val="18"/>
          <w:szCs w:val="18"/>
        </w:rPr>
        <w:t>statistic</w:t>
      </w:r>
      <w:r w:rsidRPr="00B22F9A">
        <w:rPr>
          <w:rFonts w:ascii="Times New Roman" w:hAnsi="Times New Roman" w:cs="Times New Roman"/>
          <w:sz w:val="18"/>
          <w:szCs w:val="18"/>
          <w:lang w:val="el-GR"/>
          <w:rPrChange w:id="181" w:author="Stylianos Theofilou (Nokia)" w:date="2023-01-04T17:31:00Z">
            <w:rPr>
              <w:rFonts w:ascii="Times New Roman" w:hAnsi="Times New Roman" w:cs="Times New Roman"/>
              <w:sz w:val="18"/>
              <w:szCs w:val="18"/>
            </w:rPr>
          </w:rPrChange>
        </w:rPr>
        <w:t>)</w:t>
      </w:r>
      <w:r>
        <w:rPr>
          <w:rFonts w:ascii="Times New Roman" w:hAnsi="Times New Roman" w:cs="Times New Roman"/>
          <w:sz w:val="18"/>
          <w:szCs w:val="18"/>
          <w:lang w:val="el-GR"/>
        </w:rPr>
        <w:t xml:space="preserve"> του.</w:t>
      </w:r>
    </w:p>
    <w:p w14:paraId="2BA3426B" w14:textId="2E641D16" w:rsidR="006A79B3" w:rsidRPr="006530A5" w:rsidRDefault="006A79B3" w:rsidP="00AB738D">
      <w:pPr>
        <w:jc w:val="both"/>
        <w:rPr>
          <w:rFonts w:ascii="Times New Roman" w:hAnsi="Times New Roman" w:cs="Times New Roman"/>
          <w:sz w:val="18"/>
          <w:szCs w:val="18"/>
          <w:lang w:val="el-GR"/>
        </w:rPr>
      </w:pPr>
      <w:r>
        <w:rPr>
          <w:rFonts w:ascii="Times New Roman" w:hAnsi="Times New Roman" w:cs="Times New Roman"/>
          <w:sz w:val="18"/>
          <w:szCs w:val="18"/>
          <w:lang w:val="el-GR"/>
        </w:rPr>
        <w:t>Στη σελίδα διαγραφής ομάδας (</w:t>
      </w:r>
      <w:r>
        <w:rPr>
          <w:rFonts w:ascii="Times New Roman" w:hAnsi="Times New Roman" w:cs="Times New Roman"/>
          <w:sz w:val="18"/>
          <w:szCs w:val="18"/>
        </w:rPr>
        <w:t>Delete</w:t>
      </w:r>
      <w:r w:rsidRPr="006A79B3">
        <w:rPr>
          <w:rFonts w:ascii="Times New Roman" w:hAnsi="Times New Roman" w:cs="Times New Roman"/>
          <w:sz w:val="18"/>
          <w:szCs w:val="18"/>
          <w:lang w:val="el-GR"/>
          <w:rPrChange w:id="182" w:author="Stylianos Theofilou (Nokia)" w:date="2023-01-03T21:24:00Z">
            <w:rPr>
              <w:rFonts w:ascii="Times New Roman" w:hAnsi="Times New Roman" w:cs="Times New Roman"/>
              <w:sz w:val="18"/>
              <w:szCs w:val="18"/>
            </w:rPr>
          </w:rPrChange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Team</w:t>
      </w:r>
      <w:r>
        <w:rPr>
          <w:rFonts w:ascii="Times New Roman" w:hAnsi="Times New Roman" w:cs="Times New Roman"/>
          <w:sz w:val="18"/>
          <w:szCs w:val="18"/>
          <w:lang w:val="el-GR"/>
        </w:rPr>
        <w:t>) επιλέγεται απευθείας η ομάδα.</w:t>
      </w:r>
      <w:r w:rsidR="00490444">
        <w:rPr>
          <w:rFonts w:ascii="Times New Roman" w:hAnsi="Times New Roman" w:cs="Times New Roman"/>
          <w:sz w:val="18"/>
          <w:szCs w:val="18"/>
          <w:lang w:val="el-GR"/>
        </w:rPr>
        <w:t xml:space="preserve"> Διαγράφοντας μία ομάδα διαγράφονται όλοι οι αγώνες </w:t>
      </w:r>
      <w:r w:rsidR="00827D4F" w:rsidRPr="00827D4F">
        <w:rPr>
          <w:rFonts w:ascii="Times New Roman" w:hAnsi="Times New Roman" w:cs="Times New Roman"/>
          <w:sz w:val="18"/>
          <w:szCs w:val="18"/>
          <w:lang w:val="el-GR"/>
          <w:rPrChange w:id="183" w:author="Stylianos Theofilou (Nokia)" w:date="2023-01-04T09:54:00Z">
            <w:rPr>
              <w:rFonts w:ascii="Times New Roman" w:hAnsi="Times New Roman" w:cs="Times New Roman"/>
              <w:sz w:val="18"/>
              <w:szCs w:val="18"/>
            </w:rPr>
          </w:rPrChange>
        </w:rPr>
        <w:t>(</w:t>
      </w:r>
      <w:r w:rsidR="00827D4F">
        <w:rPr>
          <w:rFonts w:ascii="Times New Roman" w:hAnsi="Times New Roman" w:cs="Times New Roman"/>
          <w:sz w:val="18"/>
          <w:szCs w:val="18"/>
        </w:rPr>
        <w:t>match</w:t>
      </w:r>
      <w:r w:rsidR="00827D4F" w:rsidRPr="00827D4F">
        <w:rPr>
          <w:rFonts w:ascii="Times New Roman" w:hAnsi="Times New Roman" w:cs="Times New Roman"/>
          <w:sz w:val="18"/>
          <w:szCs w:val="18"/>
          <w:lang w:val="el-GR"/>
          <w:rPrChange w:id="184" w:author="Stylianos Theofilou (Nokia)" w:date="2023-01-04T09:54:00Z">
            <w:rPr>
              <w:rFonts w:ascii="Times New Roman" w:hAnsi="Times New Roman" w:cs="Times New Roman"/>
              <w:sz w:val="18"/>
              <w:szCs w:val="18"/>
            </w:rPr>
          </w:rPrChange>
        </w:rPr>
        <w:t xml:space="preserve">) </w:t>
      </w:r>
      <w:r w:rsidR="00490444">
        <w:rPr>
          <w:rFonts w:ascii="Times New Roman" w:hAnsi="Times New Roman" w:cs="Times New Roman"/>
          <w:sz w:val="18"/>
          <w:szCs w:val="18"/>
          <w:lang w:val="el-GR"/>
        </w:rPr>
        <w:t>που έχει παίξει</w:t>
      </w:r>
      <w:r w:rsidR="00827D4F">
        <w:rPr>
          <w:rFonts w:ascii="Times New Roman" w:hAnsi="Times New Roman" w:cs="Times New Roman"/>
          <w:sz w:val="18"/>
          <w:szCs w:val="18"/>
          <w:lang w:val="el-GR"/>
        </w:rPr>
        <w:t xml:space="preserve"> και όλοι οι παίκτες.</w:t>
      </w:r>
    </w:p>
    <w:p w14:paraId="2FEC2953" w14:textId="5C2471D1" w:rsidR="006A79B3" w:rsidRDefault="006A79B3" w:rsidP="00AB738D">
      <w:pPr>
        <w:jc w:val="both"/>
        <w:rPr>
          <w:rFonts w:ascii="Times New Roman" w:hAnsi="Times New Roman" w:cs="Times New Roman"/>
          <w:sz w:val="18"/>
          <w:szCs w:val="18"/>
          <w:lang w:val="el-GR"/>
        </w:rPr>
      </w:pPr>
      <w:r>
        <w:rPr>
          <w:rFonts w:ascii="Times New Roman" w:hAnsi="Times New Roman" w:cs="Times New Roman"/>
          <w:sz w:val="18"/>
          <w:szCs w:val="18"/>
          <w:lang w:val="el-GR"/>
        </w:rPr>
        <w:lastRenderedPageBreak/>
        <w:t>Στη σελίδα διαγραφής στατιστικού (</w:t>
      </w:r>
      <w:r>
        <w:rPr>
          <w:rFonts w:ascii="Times New Roman" w:hAnsi="Times New Roman" w:cs="Times New Roman"/>
          <w:sz w:val="18"/>
          <w:szCs w:val="18"/>
        </w:rPr>
        <w:t>Delete</w:t>
      </w:r>
      <w:r w:rsidRPr="006A79B3">
        <w:rPr>
          <w:rFonts w:ascii="Times New Roman" w:hAnsi="Times New Roman" w:cs="Times New Roman"/>
          <w:sz w:val="18"/>
          <w:szCs w:val="18"/>
          <w:lang w:val="el-GR"/>
          <w:rPrChange w:id="185" w:author="Stylianos Theofilou (Nokia)" w:date="2023-01-03T21:24:00Z">
            <w:rPr>
              <w:rFonts w:ascii="Times New Roman" w:hAnsi="Times New Roman" w:cs="Times New Roman"/>
              <w:sz w:val="18"/>
              <w:szCs w:val="18"/>
            </w:rPr>
          </w:rPrChange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Statistic</w:t>
      </w:r>
      <w:r w:rsidRPr="006A79B3">
        <w:rPr>
          <w:rFonts w:ascii="Times New Roman" w:hAnsi="Times New Roman" w:cs="Times New Roman"/>
          <w:sz w:val="18"/>
          <w:szCs w:val="18"/>
          <w:lang w:val="el-GR"/>
          <w:rPrChange w:id="186" w:author="Stylianos Theofilou (Nokia)" w:date="2023-01-03T21:24:00Z">
            <w:rPr>
              <w:rFonts w:ascii="Times New Roman" w:hAnsi="Times New Roman" w:cs="Times New Roman"/>
              <w:sz w:val="18"/>
              <w:szCs w:val="18"/>
            </w:rPr>
          </w:rPrChange>
        </w:rPr>
        <w:t>)</w:t>
      </w:r>
      <w:r>
        <w:rPr>
          <w:rFonts w:ascii="Times New Roman" w:hAnsi="Times New Roman" w:cs="Times New Roman"/>
          <w:sz w:val="18"/>
          <w:szCs w:val="18"/>
          <w:lang w:val="el-GR"/>
        </w:rPr>
        <w:t xml:space="preserve"> επιλέγεται πρώτα η ομάδα, μετά ο αγώνας και τέλος το στατιστικό.</w:t>
      </w:r>
    </w:p>
    <w:p w14:paraId="36DE81EE" w14:textId="77777777" w:rsidR="00C2524F" w:rsidRDefault="00962F43" w:rsidP="00C2524F">
      <w:pPr>
        <w:rPr>
          <w:ins w:id="187" w:author="Stylianos Theofilou (Nokia)" w:date="2023-01-04T10:18:00Z"/>
          <w:rFonts w:ascii="Times New Roman" w:hAnsi="Times New Roman" w:cs="Times New Roman"/>
          <w:b/>
          <w:bCs/>
          <w:sz w:val="18"/>
          <w:szCs w:val="18"/>
          <w:lang w:val="el-GR"/>
        </w:rPr>
      </w:pPr>
      <w:ins w:id="188" w:author="Stylianos Theofilou (Nokia)" w:date="2023-01-04T10:11:00Z">
        <w:r>
          <w:rPr>
            <w:rFonts w:ascii="Times New Roman" w:hAnsi="Times New Roman" w:cs="Times New Roman"/>
            <w:b/>
            <w:bCs/>
            <w:sz w:val="18"/>
            <w:szCs w:val="18"/>
            <w:lang w:val="el-GR"/>
          </w:rPr>
          <w:t>Εμφάνιση Βαθμολογίας / Στατιστικών</w:t>
        </w:r>
      </w:ins>
    </w:p>
    <w:p w14:paraId="025DA9AD" w14:textId="5FE031AC" w:rsidR="00C2524F" w:rsidRDefault="00962F43" w:rsidP="00C2524F">
      <w:pPr>
        <w:rPr>
          <w:ins w:id="189" w:author="Stylianos Theofilou (Nokia)" w:date="2023-01-04T10:18:00Z"/>
          <w:rFonts w:ascii="Times New Roman" w:hAnsi="Times New Roman" w:cs="Times New Roman"/>
          <w:sz w:val="18"/>
          <w:szCs w:val="18"/>
          <w:lang w:val="el-GR"/>
        </w:rPr>
      </w:pPr>
      <w:ins w:id="190" w:author="Stylianos Theofilou (Nokia)" w:date="2023-01-04T10:12:00Z">
        <w:r>
          <w:rPr>
            <w:rFonts w:ascii="Times New Roman" w:hAnsi="Times New Roman" w:cs="Times New Roman"/>
            <w:sz w:val="18"/>
            <w:szCs w:val="18"/>
            <w:lang w:val="el-GR"/>
          </w:rPr>
          <w:t>Στη</w:t>
        </w:r>
        <w:r w:rsidRPr="00C2524F">
          <w:rPr>
            <w:rFonts w:ascii="Times New Roman" w:hAnsi="Times New Roman" w:cs="Times New Roman"/>
            <w:sz w:val="18"/>
            <w:szCs w:val="18"/>
            <w:lang w:val="el-GR"/>
          </w:rPr>
          <w:t xml:space="preserve"> </w:t>
        </w:r>
        <w:r>
          <w:rPr>
            <w:rFonts w:ascii="Times New Roman" w:hAnsi="Times New Roman" w:cs="Times New Roman"/>
            <w:sz w:val="18"/>
            <w:szCs w:val="18"/>
            <w:lang w:val="el-GR"/>
          </w:rPr>
          <w:t>σελίδα</w:t>
        </w:r>
        <w:r w:rsidRPr="00C2524F">
          <w:rPr>
            <w:rFonts w:ascii="Times New Roman" w:hAnsi="Times New Roman" w:cs="Times New Roman"/>
            <w:sz w:val="18"/>
            <w:szCs w:val="18"/>
            <w:lang w:val="el-GR"/>
          </w:rPr>
          <w:t xml:space="preserve"> </w:t>
        </w:r>
        <w:r>
          <w:rPr>
            <w:rFonts w:ascii="Times New Roman" w:hAnsi="Times New Roman" w:cs="Times New Roman"/>
            <w:sz w:val="18"/>
            <w:szCs w:val="18"/>
          </w:rPr>
          <w:t>Statistics</w:t>
        </w:r>
      </w:ins>
      <w:ins w:id="191" w:author="Stylianos Theofilou (Nokia)" w:date="2023-01-04T10:16:00Z">
        <w:r w:rsidR="00C2524F" w:rsidRPr="00C2524F">
          <w:rPr>
            <w:rFonts w:ascii="Times New Roman" w:hAnsi="Times New Roman" w:cs="Times New Roman"/>
            <w:sz w:val="18"/>
            <w:szCs w:val="18"/>
            <w:lang w:val="el-GR"/>
            <w:rPrChange w:id="192" w:author="Stylianos Theofilou (Nokia)" w:date="2023-01-04T10:16:00Z">
              <w:rPr>
                <w:rFonts w:ascii="Times New Roman" w:hAnsi="Times New Roman" w:cs="Times New Roman"/>
                <w:sz w:val="18"/>
                <w:szCs w:val="18"/>
              </w:rPr>
            </w:rPrChange>
          </w:rPr>
          <w:t xml:space="preserve"> </w:t>
        </w:r>
        <w:r w:rsidR="00C2524F">
          <w:rPr>
            <w:rFonts w:ascii="Times New Roman" w:hAnsi="Times New Roman" w:cs="Times New Roman"/>
            <w:sz w:val="18"/>
            <w:szCs w:val="18"/>
            <w:lang w:val="el-GR"/>
          </w:rPr>
          <w:t>ο χρήστης μπορεί να εμφανίσει</w:t>
        </w:r>
      </w:ins>
      <w:ins w:id="193" w:author="Stylianos Theofilou (Nokia)" w:date="2023-01-04T10:17:00Z">
        <w:r w:rsidR="00C2524F">
          <w:rPr>
            <w:rFonts w:ascii="Times New Roman" w:hAnsi="Times New Roman" w:cs="Times New Roman"/>
            <w:sz w:val="18"/>
            <w:szCs w:val="18"/>
            <w:lang w:val="el-GR"/>
          </w:rPr>
          <w:t xml:space="preserve"> τη βαθμολογία και στατιστικά ή</w:t>
        </w:r>
      </w:ins>
      <w:ins w:id="194" w:author="Stylianos Theofilou (Nokia)" w:date="2023-01-04T10:16:00Z">
        <w:r w:rsidR="00C2524F">
          <w:rPr>
            <w:rFonts w:ascii="Times New Roman" w:hAnsi="Times New Roman" w:cs="Times New Roman"/>
            <w:sz w:val="18"/>
            <w:szCs w:val="18"/>
            <w:lang w:val="el-GR"/>
          </w:rPr>
          <w:t xml:space="preserve"> πληροφορίες για τους παίκτες</w:t>
        </w:r>
      </w:ins>
      <w:ins w:id="195" w:author="Stylianos Theofilou (Nokia)" w:date="2023-01-04T10:17:00Z">
        <w:r w:rsidR="00C2524F">
          <w:rPr>
            <w:rFonts w:ascii="Times New Roman" w:hAnsi="Times New Roman" w:cs="Times New Roman"/>
            <w:sz w:val="18"/>
            <w:szCs w:val="18"/>
            <w:lang w:val="el-GR"/>
          </w:rPr>
          <w:t>,</w:t>
        </w:r>
      </w:ins>
      <w:ins w:id="196" w:author="Stylianos Theofilou (Nokia)" w:date="2023-01-04T10:16:00Z">
        <w:r w:rsidR="00C2524F">
          <w:rPr>
            <w:rFonts w:ascii="Times New Roman" w:hAnsi="Times New Roman" w:cs="Times New Roman"/>
            <w:sz w:val="18"/>
            <w:szCs w:val="18"/>
            <w:lang w:val="el-GR"/>
          </w:rPr>
          <w:t xml:space="preserve"> τους </w:t>
        </w:r>
      </w:ins>
      <w:ins w:id="197" w:author="Stylianos Theofilou (Nokia)" w:date="2023-01-04T10:17:00Z">
        <w:r w:rsidR="00C2524F">
          <w:rPr>
            <w:rFonts w:ascii="Times New Roman" w:hAnsi="Times New Roman" w:cs="Times New Roman"/>
            <w:sz w:val="18"/>
            <w:szCs w:val="18"/>
            <w:lang w:val="el-GR"/>
          </w:rPr>
          <w:t xml:space="preserve">διαιτητές ή τους </w:t>
        </w:r>
      </w:ins>
    </w:p>
    <w:p w14:paraId="00184DC1" w14:textId="3D96F222" w:rsidR="00962F43" w:rsidRDefault="00C2524F" w:rsidP="00C2524F">
      <w:pPr>
        <w:rPr>
          <w:ins w:id="198" w:author="Stylianos Theofilou (Nokia)" w:date="2023-01-04T10:18:00Z"/>
          <w:rFonts w:ascii="Times New Roman" w:hAnsi="Times New Roman" w:cs="Times New Roman"/>
          <w:sz w:val="18"/>
          <w:szCs w:val="18"/>
          <w:lang w:val="el-GR"/>
        </w:rPr>
      </w:pPr>
      <w:ins w:id="199" w:author="Stylianos Theofilou (Nokia)" w:date="2023-01-04T10:17:00Z">
        <w:r>
          <w:rPr>
            <w:rFonts w:ascii="Times New Roman" w:hAnsi="Times New Roman" w:cs="Times New Roman"/>
            <w:sz w:val="18"/>
            <w:szCs w:val="18"/>
            <w:lang w:val="el-GR"/>
          </w:rPr>
          <w:t>αγώνες</w:t>
        </w:r>
      </w:ins>
      <w:ins w:id="200" w:author="Stylianos Theofilou (Nokia)" w:date="2023-01-04T10:18:00Z">
        <w:r>
          <w:rPr>
            <w:rFonts w:ascii="Times New Roman" w:hAnsi="Times New Roman" w:cs="Times New Roman"/>
            <w:sz w:val="18"/>
            <w:szCs w:val="18"/>
            <w:lang w:val="el-GR"/>
          </w:rPr>
          <w:t>.</w:t>
        </w:r>
      </w:ins>
    </w:p>
    <w:p w14:paraId="1FF5C58D" w14:textId="21ADD825" w:rsidR="00C2524F" w:rsidRPr="00C2524F" w:rsidRDefault="00C2524F" w:rsidP="00C2524F">
      <w:pPr>
        <w:pStyle w:val="aa"/>
        <w:numPr>
          <w:ilvl w:val="0"/>
          <w:numId w:val="3"/>
        </w:numPr>
        <w:rPr>
          <w:ins w:id="201" w:author="Stylianos Theofilou (Nokia)" w:date="2023-01-04T10:19:00Z"/>
          <w:rFonts w:ascii="Times New Roman" w:hAnsi="Times New Roman" w:cs="Times New Roman"/>
          <w:sz w:val="18"/>
          <w:szCs w:val="18"/>
          <w:lang w:val="el-GR"/>
          <w:rPrChange w:id="202" w:author="Stylianos Theofilou (Nokia)" w:date="2023-01-04T10:19:00Z">
            <w:rPr>
              <w:ins w:id="203" w:author="Stylianos Theofilou (Nokia)" w:date="2023-01-04T10:19:00Z"/>
              <w:rFonts w:ascii="Times New Roman" w:hAnsi="Times New Roman" w:cs="Times New Roman"/>
              <w:sz w:val="18"/>
              <w:szCs w:val="18"/>
            </w:rPr>
          </w:rPrChange>
        </w:rPr>
      </w:pPr>
      <w:ins w:id="204" w:author="Stylianos Theofilou (Nokia)" w:date="2023-01-04T10:19:00Z">
        <w:r>
          <w:rPr>
            <w:rFonts w:ascii="Times New Roman" w:hAnsi="Times New Roman" w:cs="Times New Roman"/>
            <w:sz w:val="18"/>
            <w:szCs w:val="18"/>
            <w:lang w:val="el-GR"/>
          </w:rPr>
          <w:t xml:space="preserve">Βαθμολογία </w:t>
        </w:r>
        <w:r w:rsidRPr="00C2524F">
          <w:rPr>
            <w:rFonts w:ascii="Times New Roman" w:hAnsi="Times New Roman" w:cs="Times New Roman"/>
            <w:sz w:val="18"/>
            <w:szCs w:val="18"/>
            <w:lang w:val="el-GR"/>
          </w:rPr>
          <w:sym w:font="Wingdings" w:char="F0E0"/>
        </w:r>
        <w:r>
          <w:rPr>
            <w:rFonts w:ascii="Times New Roman" w:hAnsi="Times New Roman" w:cs="Times New Roman"/>
            <w:sz w:val="18"/>
            <w:szCs w:val="18"/>
            <w:lang w:val="el-GR"/>
          </w:rPr>
          <w:t xml:space="preserve"> Επιλογή </w:t>
        </w:r>
        <w:r>
          <w:rPr>
            <w:rFonts w:ascii="Times New Roman" w:hAnsi="Times New Roman" w:cs="Times New Roman"/>
            <w:sz w:val="18"/>
            <w:szCs w:val="18"/>
          </w:rPr>
          <w:t>Standings</w:t>
        </w:r>
      </w:ins>
    </w:p>
    <w:p w14:paraId="70F90FB2" w14:textId="4A81F792" w:rsidR="00C2524F" w:rsidRPr="00C2524F" w:rsidRDefault="00C2524F">
      <w:pPr>
        <w:pStyle w:val="aa"/>
        <w:numPr>
          <w:ilvl w:val="0"/>
          <w:numId w:val="3"/>
        </w:numPr>
        <w:rPr>
          <w:ins w:id="205" w:author="Stylianos Theofilou (Nokia)" w:date="2023-01-04T10:21:00Z"/>
          <w:rFonts w:ascii="Times New Roman" w:hAnsi="Times New Roman" w:cs="Times New Roman"/>
          <w:sz w:val="18"/>
          <w:szCs w:val="18"/>
          <w:lang w:val="el-GR"/>
          <w:rPrChange w:id="206" w:author="Stylianos Theofilou (Nokia)" w:date="2023-01-04T10:23:00Z">
            <w:rPr>
              <w:ins w:id="207" w:author="Stylianos Theofilou (Nokia)" w:date="2023-01-04T10:21:00Z"/>
              <w:rFonts w:ascii="Times New Roman" w:hAnsi="Times New Roman" w:cs="Times New Roman"/>
              <w:sz w:val="18"/>
              <w:szCs w:val="18"/>
            </w:rPr>
          </w:rPrChange>
        </w:rPr>
      </w:pPr>
      <w:ins w:id="208" w:author="Stylianos Theofilou (Nokia)" w:date="2023-01-04T10:19:00Z">
        <w:r>
          <w:rPr>
            <w:rFonts w:ascii="Times New Roman" w:hAnsi="Times New Roman" w:cs="Times New Roman"/>
            <w:sz w:val="18"/>
            <w:szCs w:val="18"/>
            <w:lang w:val="el-GR"/>
          </w:rPr>
          <w:t>Στ</w:t>
        </w:r>
      </w:ins>
      <w:ins w:id="209" w:author="Stylianos Theofilou (Nokia)" w:date="2023-01-04T10:21:00Z">
        <w:r>
          <w:rPr>
            <w:rFonts w:ascii="Times New Roman" w:hAnsi="Times New Roman" w:cs="Times New Roman"/>
            <w:sz w:val="18"/>
            <w:szCs w:val="18"/>
            <w:lang w:val="el-GR"/>
          </w:rPr>
          <w:t>οιχεία</w:t>
        </w:r>
      </w:ins>
      <w:ins w:id="210" w:author="Stylianos Theofilou (Nokia)" w:date="2023-01-04T10:19:00Z">
        <w:r>
          <w:rPr>
            <w:rFonts w:ascii="Times New Roman" w:hAnsi="Times New Roman" w:cs="Times New Roman"/>
            <w:sz w:val="18"/>
            <w:szCs w:val="18"/>
            <w:lang w:val="el-GR"/>
          </w:rPr>
          <w:t xml:space="preserve"> αγώνων </w:t>
        </w:r>
        <w:r w:rsidRPr="00C2524F">
          <w:rPr>
            <w:rFonts w:ascii="Times New Roman" w:hAnsi="Times New Roman" w:cs="Times New Roman"/>
            <w:sz w:val="18"/>
            <w:szCs w:val="18"/>
            <w:lang w:val="el-GR"/>
          </w:rPr>
          <w:sym w:font="Wingdings" w:char="F0E0"/>
        </w:r>
        <w:r>
          <w:rPr>
            <w:rFonts w:ascii="Times New Roman" w:hAnsi="Times New Roman" w:cs="Times New Roman"/>
            <w:sz w:val="18"/>
            <w:szCs w:val="18"/>
            <w:lang w:val="el-GR"/>
          </w:rPr>
          <w:t xml:space="preserve"> </w:t>
        </w:r>
      </w:ins>
      <w:ins w:id="211" w:author="Stylianos Theofilou (Nokia)" w:date="2023-01-04T10:21:00Z">
        <w:r>
          <w:rPr>
            <w:rFonts w:ascii="Times New Roman" w:hAnsi="Times New Roman" w:cs="Times New Roman"/>
            <w:sz w:val="18"/>
            <w:szCs w:val="18"/>
          </w:rPr>
          <w:t>Match Info</w:t>
        </w:r>
      </w:ins>
    </w:p>
    <w:p w14:paraId="6F3174C5" w14:textId="59F6383E" w:rsidR="00C2524F" w:rsidRPr="00C2524F" w:rsidRDefault="00C2524F" w:rsidP="00C2524F">
      <w:pPr>
        <w:pStyle w:val="aa"/>
        <w:numPr>
          <w:ilvl w:val="0"/>
          <w:numId w:val="3"/>
        </w:numPr>
        <w:rPr>
          <w:ins w:id="212" w:author="Stylianos Theofilou (Nokia)" w:date="2023-01-04T10:21:00Z"/>
          <w:rFonts w:ascii="Times New Roman" w:hAnsi="Times New Roman" w:cs="Times New Roman"/>
          <w:sz w:val="18"/>
          <w:szCs w:val="18"/>
          <w:lang w:val="el-GR"/>
          <w:rPrChange w:id="213" w:author="Stylianos Theofilou (Nokia)" w:date="2023-01-04T10:21:00Z">
            <w:rPr>
              <w:ins w:id="214" w:author="Stylianos Theofilou (Nokia)" w:date="2023-01-04T10:21:00Z"/>
              <w:rFonts w:ascii="Times New Roman" w:hAnsi="Times New Roman" w:cs="Times New Roman"/>
              <w:sz w:val="18"/>
              <w:szCs w:val="18"/>
            </w:rPr>
          </w:rPrChange>
        </w:rPr>
      </w:pPr>
      <w:ins w:id="215" w:author="Stylianos Theofilou (Nokia)" w:date="2023-01-04T10:21:00Z">
        <w:r>
          <w:rPr>
            <w:rFonts w:ascii="Times New Roman" w:hAnsi="Times New Roman" w:cs="Times New Roman"/>
            <w:sz w:val="18"/>
            <w:szCs w:val="18"/>
            <w:lang w:val="el-GR"/>
          </w:rPr>
          <w:t xml:space="preserve">Στοιχεία Παικτών </w:t>
        </w:r>
        <w:r w:rsidRPr="00C2524F">
          <w:rPr>
            <w:rFonts w:ascii="Times New Roman" w:hAnsi="Times New Roman" w:cs="Times New Roman"/>
            <w:sz w:val="18"/>
            <w:szCs w:val="18"/>
            <w:lang w:val="el-GR"/>
          </w:rPr>
          <w:sym w:font="Wingdings" w:char="F0E0"/>
        </w:r>
        <w:r>
          <w:rPr>
            <w:rFonts w:ascii="Times New Roman" w:hAnsi="Times New Roman" w:cs="Times New Roman"/>
            <w:sz w:val="18"/>
            <w:szCs w:val="18"/>
            <w:lang w:val="el-GR"/>
          </w:rPr>
          <w:t xml:space="preserve"> </w:t>
        </w:r>
        <w:r>
          <w:rPr>
            <w:rFonts w:ascii="Times New Roman" w:hAnsi="Times New Roman" w:cs="Times New Roman"/>
            <w:sz w:val="18"/>
            <w:szCs w:val="18"/>
          </w:rPr>
          <w:t>Player Info</w:t>
        </w:r>
      </w:ins>
    </w:p>
    <w:p w14:paraId="55D878FD" w14:textId="7453FBCE" w:rsidR="00C2524F" w:rsidRPr="00C2524F" w:rsidRDefault="00C2524F" w:rsidP="00C2524F">
      <w:pPr>
        <w:pStyle w:val="aa"/>
        <w:numPr>
          <w:ilvl w:val="0"/>
          <w:numId w:val="3"/>
        </w:numPr>
        <w:rPr>
          <w:ins w:id="216" w:author="Stylianos Theofilou (Nokia)" w:date="2023-01-04T10:23:00Z"/>
          <w:rFonts w:ascii="Times New Roman" w:hAnsi="Times New Roman" w:cs="Times New Roman"/>
          <w:sz w:val="18"/>
          <w:szCs w:val="18"/>
          <w:lang w:val="el-GR"/>
          <w:rPrChange w:id="217" w:author="Stylianos Theofilou (Nokia)" w:date="2023-01-04T10:23:00Z">
            <w:rPr>
              <w:ins w:id="218" w:author="Stylianos Theofilou (Nokia)" w:date="2023-01-04T10:23:00Z"/>
              <w:rFonts w:ascii="Times New Roman" w:hAnsi="Times New Roman" w:cs="Times New Roman"/>
              <w:sz w:val="18"/>
              <w:szCs w:val="18"/>
            </w:rPr>
          </w:rPrChange>
        </w:rPr>
      </w:pPr>
      <w:ins w:id="219" w:author="Stylianos Theofilou (Nokia)" w:date="2023-01-04T10:23:00Z">
        <w:r>
          <w:rPr>
            <w:rFonts w:ascii="Times New Roman" w:hAnsi="Times New Roman" w:cs="Times New Roman"/>
            <w:sz w:val="18"/>
            <w:szCs w:val="18"/>
            <w:lang w:val="el-GR"/>
          </w:rPr>
          <w:t xml:space="preserve">Στοιχεία Διαιτητών </w:t>
        </w:r>
        <w:r w:rsidRPr="00C2524F">
          <w:rPr>
            <w:rFonts w:ascii="Times New Roman" w:hAnsi="Times New Roman" w:cs="Times New Roman"/>
            <w:sz w:val="18"/>
            <w:szCs w:val="18"/>
            <w:lang w:val="el-GR"/>
          </w:rPr>
          <w:sym w:font="Wingdings" w:char="F0E0"/>
        </w:r>
        <w:r>
          <w:rPr>
            <w:rFonts w:ascii="Times New Roman" w:hAnsi="Times New Roman" w:cs="Times New Roman"/>
            <w:sz w:val="18"/>
            <w:szCs w:val="18"/>
            <w:lang w:val="el-GR"/>
          </w:rPr>
          <w:t xml:space="preserve"> </w:t>
        </w:r>
        <w:r>
          <w:rPr>
            <w:rFonts w:ascii="Times New Roman" w:hAnsi="Times New Roman" w:cs="Times New Roman"/>
            <w:sz w:val="18"/>
            <w:szCs w:val="18"/>
          </w:rPr>
          <w:t>Referee Info</w:t>
        </w:r>
      </w:ins>
    </w:p>
    <w:p w14:paraId="54EFF8C2" w14:textId="51F0A3BA" w:rsidR="00C2524F" w:rsidRPr="00C2524F" w:rsidRDefault="00C2524F" w:rsidP="00C2524F">
      <w:pPr>
        <w:pStyle w:val="aa"/>
        <w:numPr>
          <w:ilvl w:val="0"/>
          <w:numId w:val="3"/>
        </w:numPr>
        <w:rPr>
          <w:ins w:id="220" w:author="Stylianos Theofilou (Nokia)" w:date="2023-01-04T10:24:00Z"/>
          <w:rFonts w:ascii="Times New Roman" w:hAnsi="Times New Roman" w:cs="Times New Roman"/>
          <w:sz w:val="18"/>
          <w:szCs w:val="18"/>
          <w:lang w:val="el-GR"/>
          <w:rPrChange w:id="221" w:author="Stylianos Theofilou (Nokia)" w:date="2023-01-04T10:24:00Z">
            <w:rPr>
              <w:ins w:id="222" w:author="Stylianos Theofilou (Nokia)" w:date="2023-01-04T10:24:00Z"/>
              <w:rFonts w:ascii="Times New Roman" w:hAnsi="Times New Roman" w:cs="Times New Roman"/>
              <w:sz w:val="18"/>
              <w:szCs w:val="18"/>
            </w:rPr>
          </w:rPrChange>
        </w:rPr>
      </w:pPr>
      <w:ins w:id="223" w:author="Stylianos Theofilou (Nokia)" w:date="2023-01-04T10:23:00Z">
        <w:r>
          <w:rPr>
            <w:rFonts w:ascii="Times New Roman" w:hAnsi="Times New Roman" w:cs="Times New Roman"/>
            <w:sz w:val="18"/>
            <w:szCs w:val="18"/>
            <w:lang w:val="el-GR"/>
          </w:rPr>
          <w:t xml:space="preserve">Στατιστικά Παικτών </w:t>
        </w:r>
        <w:r w:rsidRPr="00C2524F">
          <w:rPr>
            <w:rFonts w:ascii="Times New Roman" w:hAnsi="Times New Roman" w:cs="Times New Roman"/>
            <w:sz w:val="18"/>
            <w:szCs w:val="18"/>
            <w:lang w:val="el-GR"/>
          </w:rPr>
          <w:sym w:font="Wingdings" w:char="F0E0"/>
        </w:r>
        <w:r>
          <w:rPr>
            <w:rFonts w:ascii="Times New Roman" w:hAnsi="Times New Roman" w:cs="Times New Roman"/>
            <w:sz w:val="18"/>
            <w:szCs w:val="18"/>
            <w:lang w:val="el-GR"/>
          </w:rPr>
          <w:t xml:space="preserve"> </w:t>
        </w:r>
        <w:r>
          <w:rPr>
            <w:rFonts w:ascii="Times New Roman" w:hAnsi="Times New Roman" w:cs="Times New Roman"/>
            <w:sz w:val="18"/>
            <w:szCs w:val="18"/>
          </w:rPr>
          <w:t>Player Statis</w:t>
        </w:r>
      </w:ins>
      <w:ins w:id="224" w:author="Stylianos Theofilou (Nokia)" w:date="2023-01-04T10:24:00Z">
        <w:r>
          <w:rPr>
            <w:rFonts w:ascii="Times New Roman" w:hAnsi="Times New Roman" w:cs="Times New Roman"/>
            <w:sz w:val="18"/>
            <w:szCs w:val="18"/>
          </w:rPr>
          <w:t>tics</w:t>
        </w:r>
      </w:ins>
    </w:p>
    <w:p w14:paraId="4F43D395" w14:textId="77777777" w:rsidR="004766CB" w:rsidRDefault="004766CB" w:rsidP="00C2524F">
      <w:pPr>
        <w:rPr>
          <w:ins w:id="225" w:author="Stylianos Theofilou (Nokia)" w:date="2023-01-04T10:34:00Z"/>
          <w:rFonts w:ascii="Times New Roman" w:hAnsi="Times New Roman" w:cs="Times New Roman"/>
          <w:sz w:val="18"/>
          <w:szCs w:val="18"/>
          <w:lang w:val="el-GR"/>
        </w:rPr>
      </w:pPr>
      <w:ins w:id="226" w:author="Stylianos Theofilou (Nokia)" w:date="2023-01-04T10:30:00Z">
        <w:r>
          <w:rPr>
            <w:rFonts w:ascii="Times New Roman" w:hAnsi="Times New Roman" w:cs="Times New Roman"/>
            <w:noProof/>
            <w:sz w:val="18"/>
            <w:szCs w:val="18"/>
            <w:lang w:val="el-GR"/>
          </w:rPr>
          <w:drawing>
            <wp:anchor distT="0" distB="0" distL="114300" distR="114300" simplePos="0" relativeHeight="251662336" behindDoc="0" locked="0" layoutInCell="1" allowOverlap="1" wp14:anchorId="5840EFF5" wp14:editId="6E3B2BC9">
              <wp:simplePos x="0" y="0"/>
              <wp:positionH relativeFrom="column">
                <wp:posOffset>3810</wp:posOffset>
              </wp:positionH>
              <wp:positionV relativeFrom="page">
                <wp:posOffset>1777365</wp:posOffset>
              </wp:positionV>
              <wp:extent cx="3308400" cy="2426400"/>
              <wp:effectExtent l="0" t="0" r="6350" b="0"/>
              <wp:wrapSquare wrapText="right"/>
              <wp:docPr id="3" name="Picture 3" descr="Table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Picture 3" descr="Table&#10;&#10;Description automatically generated"/>
                      <pic:cNvPicPr/>
                    </pic:nvPicPr>
                    <pic:blipFill>
                      <a:blip r:embed="rId9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308400" cy="2426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ins>
      <w:ins w:id="227" w:author="Stylianos Theofilou (Nokia)" w:date="2023-01-04T10:31:00Z">
        <w:r>
          <w:rPr>
            <w:rFonts w:ascii="Times New Roman" w:hAnsi="Times New Roman" w:cs="Times New Roman"/>
            <w:sz w:val="18"/>
            <w:szCs w:val="18"/>
            <w:lang w:val="el-GR"/>
          </w:rPr>
          <w:t>Σύμφωνα  με την ταξινόμηση που γίνεται στ</w:t>
        </w:r>
      </w:ins>
      <w:ins w:id="228" w:author="Stylianos Theofilou (Nokia)" w:date="2023-01-04T10:32:00Z">
        <w:r>
          <w:rPr>
            <w:rFonts w:ascii="Times New Roman" w:hAnsi="Times New Roman" w:cs="Times New Roman"/>
            <w:sz w:val="18"/>
            <w:szCs w:val="18"/>
            <w:lang w:val="el-GR"/>
          </w:rPr>
          <w:t xml:space="preserve">ο αρχείο </w:t>
        </w:r>
        <w:proofErr w:type="spellStart"/>
        <w:r>
          <w:rPr>
            <w:rFonts w:ascii="Times New Roman" w:hAnsi="Times New Roman" w:cs="Times New Roman"/>
            <w:sz w:val="18"/>
            <w:szCs w:val="18"/>
          </w:rPr>
          <w:t>src</w:t>
        </w:r>
        <w:proofErr w:type="spellEnd"/>
        <w:r w:rsidRPr="004766CB">
          <w:rPr>
            <w:rFonts w:ascii="Times New Roman" w:hAnsi="Times New Roman" w:cs="Times New Roman"/>
            <w:sz w:val="18"/>
            <w:szCs w:val="18"/>
            <w:lang w:val="el-GR"/>
            <w:rPrChange w:id="229" w:author="Stylianos Theofilou (Nokia)" w:date="2023-01-04T10:32:00Z">
              <w:rPr>
                <w:rFonts w:ascii="Times New Roman" w:hAnsi="Times New Roman" w:cs="Times New Roman"/>
                <w:sz w:val="18"/>
                <w:szCs w:val="18"/>
              </w:rPr>
            </w:rPrChange>
          </w:rPr>
          <w:t>/</w:t>
        </w:r>
        <w:r>
          <w:rPr>
            <w:rFonts w:ascii="Times New Roman" w:hAnsi="Times New Roman" w:cs="Times New Roman"/>
            <w:sz w:val="18"/>
            <w:szCs w:val="18"/>
          </w:rPr>
          <w:t>Pages</w:t>
        </w:r>
        <w:r w:rsidRPr="004766CB">
          <w:rPr>
            <w:rFonts w:ascii="Times New Roman" w:hAnsi="Times New Roman" w:cs="Times New Roman"/>
            <w:sz w:val="18"/>
            <w:szCs w:val="18"/>
            <w:lang w:val="el-GR"/>
            <w:rPrChange w:id="230" w:author="Stylianos Theofilou (Nokia)" w:date="2023-01-04T10:32:00Z">
              <w:rPr>
                <w:rFonts w:ascii="Times New Roman" w:hAnsi="Times New Roman" w:cs="Times New Roman"/>
                <w:sz w:val="18"/>
                <w:szCs w:val="18"/>
              </w:rPr>
            </w:rPrChange>
          </w:rPr>
          <w:t>/</w:t>
        </w:r>
        <w:proofErr w:type="spellStart"/>
        <w:r>
          <w:rPr>
            <w:rFonts w:ascii="Times New Roman" w:hAnsi="Times New Roman" w:cs="Times New Roman"/>
            <w:sz w:val="18"/>
            <w:szCs w:val="18"/>
          </w:rPr>
          <w:t>StatisticsPage</w:t>
        </w:r>
        <w:proofErr w:type="spellEnd"/>
        <w:r w:rsidRPr="004766CB">
          <w:rPr>
            <w:rFonts w:ascii="Times New Roman" w:hAnsi="Times New Roman" w:cs="Times New Roman"/>
            <w:sz w:val="18"/>
            <w:szCs w:val="18"/>
            <w:lang w:val="el-GR"/>
            <w:rPrChange w:id="231" w:author="Stylianos Theofilou (Nokia)" w:date="2023-01-04T10:32:00Z">
              <w:rPr>
                <w:rFonts w:ascii="Times New Roman" w:hAnsi="Times New Roman" w:cs="Times New Roman"/>
                <w:sz w:val="18"/>
                <w:szCs w:val="18"/>
              </w:rPr>
            </w:rPrChange>
          </w:rPr>
          <w:t>.</w:t>
        </w:r>
        <w:proofErr w:type="spellStart"/>
        <w:r>
          <w:rPr>
            <w:rFonts w:ascii="Times New Roman" w:hAnsi="Times New Roman" w:cs="Times New Roman"/>
            <w:sz w:val="18"/>
            <w:szCs w:val="18"/>
          </w:rPr>
          <w:t>py</w:t>
        </w:r>
        <w:proofErr w:type="spellEnd"/>
        <w:r w:rsidRPr="004766CB">
          <w:rPr>
            <w:rFonts w:ascii="Times New Roman" w:hAnsi="Times New Roman" w:cs="Times New Roman"/>
            <w:sz w:val="18"/>
            <w:szCs w:val="18"/>
            <w:lang w:val="el-GR"/>
            <w:rPrChange w:id="232" w:author="Stylianos Theofilou (Nokia)" w:date="2023-01-04T10:32:00Z">
              <w:rPr>
                <w:rFonts w:ascii="Times New Roman" w:hAnsi="Times New Roman" w:cs="Times New Roman"/>
                <w:sz w:val="18"/>
                <w:szCs w:val="18"/>
              </w:rPr>
            </w:rPrChange>
          </w:rPr>
          <w:t xml:space="preserve"> </w:t>
        </w:r>
        <w:r>
          <w:rPr>
            <w:rFonts w:ascii="Times New Roman" w:hAnsi="Times New Roman" w:cs="Times New Roman"/>
            <w:sz w:val="18"/>
            <w:szCs w:val="18"/>
          </w:rPr>
          <w:t>line</w:t>
        </w:r>
        <w:r w:rsidRPr="004766CB">
          <w:rPr>
            <w:rFonts w:ascii="Times New Roman" w:hAnsi="Times New Roman" w:cs="Times New Roman"/>
            <w:sz w:val="18"/>
            <w:szCs w:val="18"/>
            <w:lang w:val="el-GR"/>
            <w:rPrChange w:id="233" w:author="Stylianos Theofilou (Nokia)" w:date="2023-01-04T10:32:00Z">
              <w:rPr>
                <w:rFonts w:ascii="Times New Roman" w:hAnsi="Times New Roman" w:cs="Times New Roman"/>
                <w:sz w:val="18"/>
                <w:szCs w:val="18"/>
              </w:rPr>
            </w:rPrChange>
          </w:rPr>
          <w:t xml:space="preserve"> 84, </w:t>
        </w:r>
        <w:r>
          <w:rPr>
            <w:rFonts w:ascii="Times New Roman" w:hAnsi="Times New Roman" w:cs="Times New Roman"/>
            <w:sz w:val="18"/>
            <w:szCs w:val="18"/>
            <w:lang w:val="el-GR"/>
          </w:rPr>
          <w:t>οι ομάδες ταξινομού</w:t>
        </w:r>
      </w:ins>
      <w:ins w:id="234" w:author="Stylianos Theofilou (Nokia)" w:date="2023-01-04T10:33:00Z">
        <w:r>
          <w:rPr>
            <w:rFonts w:ascii="Times New Roman" w:hAnsi="Times New Roman" w:cs="Times New Roman"/>
            <w:sz w:val="18"/>
            <w:szCs w:val="18"/>
            <w:lang w:val="el-GR"/>
          </w:rPr>
          <w:t xml:space="preserve">νται πρώτα με βάση τους βαθμούς και σε περίπτωση ισοβαθμία λαμβάνονται υπ’ όψει </w:t>
        </w:r>
      </w:ins>
    </w:p>
    <w:p w14:paraId="7008ADB4" w14:textId="40588F90" w:rsidR="004766CB" w:rsidRDefault="004766CB">
      <w:pPr>
        <w:pStyle w:val="aa"/>
        <w:numPr>
          <w:ilvl w:val="0"/>
          <w:numId w:val="4"/>
        </w:numPr>
        <w:rPr>
          <w:ins w:id="235" w:author="Stylianos Theofilou (Nokia)" w:date="2023-01-04T10:34:00Z"/>
          <w:rFonts w:ascii="Times New Roman" w:hAnsi="Times New Roman" w:cs="Times New Roman"/>
          <w:sz w:val="18"/>
          <w:szCs w:val="18"/>
          <w:lang w:val="el-GR"/>
        </w:rPr>
      </w:pPr>
      <w:ins w:id="236" w:author="Stylianos Theofilou (Nokia)" w:date="2023-01-04T10:34:00Z">
        <w:r>
          <w:rPr>
            <w:rFonts w:ascii="Times New Roman" w:hAnsi="Times New Roman" w:cs="Times New Roman"/>
            <w:sz w:val="18"/>
            <w:szCs w:val="18"/>
            <w:lang w:val="el-GR"/>
          </w:rPr>
          <w:t>Ο</w:t>
        </w:r>
      </w:ins>
      <w:ins w:id="237" w:author="Stylianos Theofilou (Nokia)" w:date="2023-01-04T10:33:00Z">
        <w:r w:rsidRPr="004766CB">
          <w:rPr>
            <w:rFonts w:ascii="Times New Roman" w:hAnsi="Times New Roman" w:cs="Times New Roman"/>
            <w:sz w:val="18"/>
            <w:szCs w:val="18"/>
            <w:lang w:val="el-GR"/>
            <w:rPrChange w:id="238" w:author="Stylianos Theofilou (Nokia)" w:date="2023-01-04T10:34:00Z">
              <w:rPr>
                <w:lang w:val="el-GR"/>
              </w:rPr>
            </w:rPrChange>
          </w:rPr>
          <w:t xml:space="preserve">ι αγώνες </w:t>
        </w:r>
      </w:ins>
      <w:ins w:id="239" w:author="Stylianos Theofilou (Nokia)" w:date="2023-01-04T10:35:00Z">
        <w:r>
          <w:rPr>
            <w:rFonts w:ascii="Times New Roman" w:hAnsi="Times New Roman" w:cs="Times New Roman"/>
            <w:sz w:val="18"/>
            <w:szCs w:val="18"/>
            <w:lang w:val="el-GR"/>
          </w:rPr>
          <w:t>(</w:t>
        </w:r>
        <w:r>
          <w:rPr>
            <w:rFonts w:ascii="Times New Roman" w:hAnsi="Times New Roman" w:cs="Times New Roman"/>
            <w:sz w:val="18"/>
            <w:szCs w:val="18"/>
          </w:rPr>
          <w:t>Matches</w:t>
        </w:r>
        <w:r>
          <w:rPr>
            <w:rFonts w:ascii="Times New Roman" w:hAnsi="Times New Roman" w:cs="Times New Roman"/>
            <w:sz w:val="18"/>
            <w:szCs w:val="18"/>
            <w:lang w:val="el-GR"/>
          </w:rPr>
          <w:t>)</w:t>
        </w:r>
        <w:r w:rsidRPr="004766CB">
          <w:rPr>
            <w:rFonts w:ascii="Times New Roman" w:hAnsi="Times New Roman" w:cs="Times New Roman"/>
            <w:sz w:val="18"/>
            <w:szCs w:val="18"/>
            <w:lang w:val="el-GR"/>
            <w:rPrChange w:id="240" w:author="Stylianos Theofilou (Nokia)" w:date="2023-01-04T10:35:00Z">
              <w:rPr>
                <w:rFonts w:ascii="Times New Roman" w:hAnsi="Times New Roman" w:cs="Times New Roman"/>
                <w:sz w:val="18"/>
                <w:szCs w:val="18"/>
              </w:rPr>
            </w:rPrChange>
          </w:rPr>
          <w:t xml:space="preserve"> </w:t>
        </w:r>
      </w:ins>
      <w:ins w:id="241" w:author="Stylianos Theofilou (Nokia)" w:date="2023-01-04T10:33:00Z">
        <w:r w:rsidRPr="004766CB">
          <w:rPr>
            <w:rFonts w:ascii="Times New Roman" w:hAnsi="Times New Roman" w:cs="Times New Roman"/>
            <w:sz w:val="18"/>
            <w:szCs w:val="18"/>
            <w:lang w:val="el-GR"/>
            <w:rPrChange w:id="242" w:author="Stylianos Theofilou (Nokia)" w:date="2023-01-04T10:34:00Z">
              <w:rPr>
                <w:lang w:val="el-GR"/>
              </w:rPr>
            </w:rPrChange>
          </w:rPr>
          <w:t>που έχει συμμετάσχει η κάθε ομάδα σε φθίνουσα σειρά</w:t>
        </w:r>
      </w:ins>
      <w:ins w:id="243" w:author="Stylianos Theofilou (Nokia)" w:date="2023-01-04T10:34:00Z">
        <w:r w:rsidRPr="004766CB">
          <w:rPr>
            <w:rFonts w:ascii="Times New Roman" w:hAnsi="Times New Roman" w:cs="Times New Roman"/>
            <w:sz w:val="18"/>
            <w:szCs w:val="18"/>
            <w:lang w:val="el-GR"/>
            <w:rPrChange w:id="244" w:author="Stylianos Theofilou (Nokia)" w:date="2023-01-04T10:34:00Z">
              <w:rPr>
                <w:lang w:val="el-GR"/>
              </w:rPr>
            </w:rPrChange>
          </w:rPr>
          <w:t>,</w:t>
        </w:r>
      </w:ins>
    </w:p>
    <w:p w14:paraId="594AA6FE" w14:textId="77777777" w:rsidR="005F4B5C" w:rsidRDefault="004766CB" w:rsidP="004766CB">
      <w:pPr>
        <w:pStyle w:val="aa"/>
        <w:numPr>
          <w:ilvl w:val="0"/>
          <w:numId w:val="4"/>
        </w:numPr>
        <w:rPr>
          <w:ins w:id="245" w:author="Stylianos Theofilou (Nokia)" w:date="2023-01-04T10:35:00Z"/>
          <w:rFonts w:ascii="Times New Roman" w:hAnsi="Times New Roman" w:cs="Times New Roman"/>
          <w:sz w:val="18"/>
          <w:szCs w:val="18"/>
          <w:lang w:val="el-GR"/>
        </w:rPr>
      </w:pPr>
      <w:ins w:id="246" w:author="Stylianos Theofilou (Nokia)" w:date="2023-01-04T10:34:00Z">
        <w:r>
          <w:rPr>
            <w:rFonts w:ascii="Times New Roman" w:hAnsi="Times New Roman" w:cs="Times New Roman"/>
            <w:sz w:val="18"/>
            <w:szCs w:val="18"/>
            <w:lang w:val="el-GR"/>
          </w:rPr>
          <w:t xml:space="preserve">Η διαφορά τερμάτων </w:t>
        </w:r>
      </w:ins>
      <w:ins w:id="247" w:author="Stylianos Theofilou (Nokia)" w:date="2023-01-04T10:35:00Z">
        <w:r w:rsidRPr="005F4B5C">
          <w:rPr>
            <w:rFonts w:ascii="Times New Roman" w:hAnsi="Times New Roman" w:cs="Times New Roman"/>
            <w:sz w:val="18"/>
            <w:szCs w:val="18"/>
            <w:lang w:val="el-GR"/>
            <w:rPrChange w:id="248" w:author="Stylianos Theofilou (Nokia)" w:date="2023-01-04T10:35:00Z">
              <w:rPr>
                <w:rFonts w:ascii="Times New Roman" w:hAnsi="Times New Roman" w:cs="Times New Roman"/>
                <w:sz w:val="18"/>
                <w:szCs w:val="18"/>
              </w:rPr>
            </w:rPrChange>
          </w:rPr>
          <w:t xml:space="preserve">(+/- </w:t>
        </w:r>
        <w:r>
          <w:rPr>
            <w:rFonts w:ascii="Times New Roman" w:hAnsi="Times New Roman" w:cs="Times New Roman"/>
            <w:sz w:val="18"/>
            <w:szCs w:val="18"/>
            <w:lang w:val="el-GR"/>
          </w:rPr>
          <w:t xml:space="preserve">ή </w:t>
        </w:r>
        <w:r>
          <w:rPr>
            <w:rFonts w:ascii="Times New Roman" w:hAnsi="Times New Roman" w:cs="Times New Roman"/>
            <w:sz w:val="18"/>
            <w:szCs w:val="18"/>
          </w:rPr>
          <w:t>Goals</w:t>
        </w:r>
        <w:r w:rsidRPr="005F4B5C">
          <w:rPr>
            <w:rFonts w:ascii="Times New Roman" w:hAnsi="Times New Roman" w:cs="Times New Roman"/>
            <w:sz w:val="18"/>
            <w:szCs w:val="18"/>
            <w:lang w:val="el-GR"/>
            <w:rPrChange w:id="249" w:author="Stylianos Theofilou (Nokia)" w:date="2023-01-04T10:35:00Z">
              <w:rPr>
                <w:rFonts w:ascii="Times New Roman" w:hAnsi="Times New Roman" w:cs="Times New Roman"/>
                <w:sz w:val="18"/>
                <w:szCs w:val="18"/>
              </w:rPr>
            </w:rPrChange>
          </w:rPr>
          <w:t xml:space="preserve"> </w:t>
        </w:r>
        <w:r>
          <w:rPr>
            <w:rFonts w:ascii="Times New Roman" w:hAnsi="Times New Roman" w:cs="Times New Roman"/>
            <w:sz w:val="18"/>
            <w:szCs w:val="18"/>
          </w:rPr>
          <w:t>For</w:t>
        </w:r>
        <w:r w:rsidRPr="005F4B5C">
          <w:rPr>
            <w:rFonts w:ascii="Times New Roman" w:hAnsi="Times New Roman" w:cs="Times New Roman"/>
            <w:sz w:val="18"/>
            <w:szCs w:val="18"/>
            <w:lang w:val="el-GR"/>
            <w:rPrChange w:id="250" w:author="Stylianos Theofilou (Nokia)" w:date="2023-01-04T10:35:00Z">
              <w:rPr>
                <w:rFonts w:ascii="Times New Roman" w:hAnsi="Times New Roman" w:cs="Times New Roman"/>
                <w:sz w:val="18"/>
                <w:szCs w:val="18"/>
              </w:rPr>
            </w:rPrChange>
          </w:rPr>
          <w:t xml:space="preserve"> – </w:t>
        </w:r>
        <w:r>
          <w:rPr>
            <w:rFonts w:ascii="Times New Roman" w:hAnsi="Times New Roman" w:cs="Times New Roman"/>
            <w:sz w:val="18"/>
            <w:szCs w:val="18"/>
          </w:rPr>
          <w:t>Goals</w:t>
        </w:r>
        <w:r w:rsidRPr="005F4B5C">
          <w:rPr>
            <w:rFonts w:ascii="Times New Roman" w:hAnsi="Times New Roman" w:cs="Times New Roman"/>
            <w:sz w:val="18"/>
            <w:szCs w:val="18"/>
            <w:lang w:val="el-GR"/>
            <w:rPrChange w:id="251" w:author="Stylianos Theofilou (Nokia)" w:date="2023-01-04T10:35:00Z">
              <w:rPr>
                <w:rFonts w:ascii="Times New Roman" w:hAnsi="Times New Roman" w:cs="Times New Roman"/>
                <w:sz w:val="18"/>
                <w:szCs w:val="18"/>
              </w:rPr>
            </w:rPrChange>
          </w:rPr>
          <w:t xml:space="preserve"> </w:t>
        </w:r>
        <w:r>
          <w:rPr>
            <w:rFonts w:ascii="Times New Roman" w:hAnsi="Times New Roman" w:cs="Times New Roman"/>
            <w:sz w:val="18"/>
            <w:szCs w:val="18"/>
          </w:rPr>
          <w:t>Against</w:t>
        </w:r>
        <w:r w:rsidRPr="005F4B5C">
          <w:rPr>
            <w:rFonts w:ascii="Times New Roman" w:hAnsi="Times New Roman" w:cs="Times New Roman"/>
            <w:sz w:val="18"/>
            <w:szCs w:val="18"/>
            <w:lang w:val="el-GR"/>
            <w:rPrChange w:id="252" w:author="Stylianos Theofilou (Nokia)" w:date="2023-01-04T10:35:00Z">
              <w:rPr>
                <w:rFonts w:ascii="Times New Roman" w:hAnsi="Times New Roman" w:cs="Times New Roman"/>
                <w:sz w:val="18"/>
                <w:szCs w:val="18"/>
              </w:rPr>
            </w:rPrChange>
          </w:rPr>
          <w:t>)</w:t>
        </w:r>
        <w:r w:rsidR="005F4B5C" w:rsidRPr="005F4B5C">
          <w:rPr>
            <w:rFonts w:ascii="Times New Roman" w:hAnsi="Times New Roman" w:cs="Times New Roman"/>
            <w:sz w:val="18"/>
            <w:szCs w:val="18"/>
            <w:lang w:val="el-GR"/>
            <w:rPrChange w:id="253" w:author="Stylianos Theofilou (Nokia)" w:date="2023-01-04T10:35:00Z">
              <w:rPr>
                <w:rFonts w:ascii="Times New Roman" w:hAnsi="Times New Roman" w:cs="Times New Roman"/>
                <w:sz w:val="18"/>
                <w:szCs w:val="18"/>
              </w:rPr>
            </w:rPrChange>
          </w:rPr>
          <w:t xml:space="preserve"> </w:t>
        </w:r>
        <w:r w:rsidR="005F4B5C">
          <w:rPr>
            <w:rFonts w:ascii="Times New Roman" w:hAnsi="Times New Roman" w:cs="Times New Roman"/>
            <w:sz w:val="18"/>
            <w:szCs w:val="18"/>
            <w:lang w:val="el-GR"/>
          </w:rPr>
          <w:t>σε αύξουσα σειρά,</w:t>
        </w:r>
      </w:ins>
    </w:p>
    <w:p w14:paraId="35153D7F" w14:textId="77777777" w:rsidR="005F4B5C" w:rsidRDefault="005F4B5C" w:rsidP="004766CB">
      <w:pPr>
        <w:pStyle w:val="aa"/>
        <w:numPr>
          <w:ilvl w:val="0"/>
          <w:numId w:val="4"/>
        </w:numPr>
        <w:rPr>
          <w:ins w:id="254" w:author="Stylianos Theofilou (Nokia)" w:date="2023-01-04T10:35:00Z"/>
          <w:rFonts w:ascii="Times New Roman" w:hAnsi="Times New Roman" w:cs="Times New Roman"/>
          <w:sz w:val="18"/>
          <w:szCs w:val="18"/>
          <w:lang w:val="el-GR"/>
        </w:rPr>
      </w:pPr>
      <w:ins w:id="255" w:author="Stylianos Theofilou (Nokia)" w:date="2023-01-04T10:35:00Z">
        <w:r>
          <w:rPr>
            <w:rFonts w:ascii="Times New Roman" w:hAnsi="Times New Roman" w:cs="Times New Roman"/>
            <w:sz w:val="18"/>
            <w:szCs w:val="18"/>
            <w:lang w:val="el-GR"/>
          </w:rPr>
          <w:t>Οι νίκες σε αύξουσα σειρά,</w:t>
        </w:r>
      </w:ins>
    </w:p>
    <w:p w14:paraId="6C35CA5A" w14:textId="32309C5B" w:rsidR="005F4B5C" w:rsidRDefault="005F4B5C" w:rsidP="004766CB">
      <w:pPr>
        <w:pStyle w:val="aa"/>
        <w:numPr>
          <w:ilvl w:val="0"/>
          <w:numId w:val="4"/>
        </w:numPr>
        <w:rPr>
          <w:ins w:id="256" w:author="Stylianos Theofilou (Nokia)" w:date="2023-01-04T10:36:00Z"/>
          <w:rFonts w:ascii="Times New Roman" w:hAnsi="Times New Roman" w:cs="Times New Roman"/>
          <w:sz w:val="18"/>
          <w:szCs w:val="18"/>
          <w:lang w:val="el-GR"/>
        </w:rPr>
      </w:pPr>
      <w:ins w:id="257" w:author="Stylianos Theofilou (Nokia)" w:date="2023-01-04T10:36:00Z">
        <w:r>
          <w:rPr>
            <w:rFonts w:ascii="Times New Roman" w:hAnsi="Times New Roman" w:cs="Times New Roman"/>
            <w:sz w:val="18"/>
            <w:szCs w:val="18"/>
            <w:lang w:val="el-GR"/>
          </w:rPr>
          <w:t>Τα γκολ που πέτυχε η ομάδα (</w:t>
        </w:r>
        <w:r>
          <w:rPr>
            <w:rFonts w:ascii="Times New Roman" w:hAnsi="Times New Roman" w:cs="Times New Roman"/>
            <w:sz w:val="18"/>
            <w:szCs w:val="18"/>
          </w:rPr>
          <w:t>Goals</w:t>
        </w:r>
        <w:r w:rsidRPr="005F4B5C">
          <w:rPr>
            <w:rFonts w:ascii="Times New Roman" w:hAnsi="Times New Roman" w:cs="Times New Roman"/>
            <w:sz w:val="18"/>
            <w:szCs w:val="18"/>
            <w:lang w:val="el-GR"/>
            <w:rPrChange w:id="258" w:author="Stylianos Theofilou (Nokia)" w:date="2023-01-04T10:36:00Z">
              <w:rPr>
                <w:rFonts w:ascii="Times New Roman" w:hAnsi="Times New Roman" w:cs="Times New Roman"/>
                <w:sz w:val="18"/>
                <w:szCs w:val="18"/>
              </w:rPr>
            </w:rPrChange>
          </w:rPr>
          <w:t xml:space="preserve"> </w:t>
        </w:r>
        <w:r>
          <w:rPr>
            <w:rFonts w:ascii="Times New Roman" w:hAnsi="Times New Roman" w:cs="Times New Roman"/>
            <w:sz w:val="18"/>
            <w:szCs w:val="18"/>
          </w:rPr>
          <w:t>For</w:t>
        </w:r>
        <w:r w:rsidRPr="005F4B5C">
          <w:rPr>
            <w:rFonts w:ascii="Times New Roman" w:hAnsi="Times New Roman" w:cs="Times New Roman"/>
            <w:sz w:val="18"/>
            <w:szCs w:val="18"/>
            <w:lang w:val="el-GR"/>
            <w:rPrChange w:id="259" w:author="Stylianos Theofilou (Nokia)" w:date="2023-01-04T10:36:00Z">
              <w:rPr>
                <w:rFonts w:ascii="Times New Roman" w:hAnsi="Times New Roman" w:cs="Times New Roman"/>
                <w:sz w:val="18"/>
                <w:szCs w:val="18"/>
              </w:rPr>
            </w:rPrChange>
          </w:rPr>
          <w:t xml:space="preserve">) </w:t>
        </w:r>
        <w:r>
          <w:rPr>
            <w:rFonts w:ascii="Times New Roman" w:hAnsi="Times New Roman" w:cs="Times New Roman"/>
            <w:sz w:val="18"/>
            <w:szCs w:val="18"/>
            <w:lang w:val="el-GR"/>
          </w:rPr>
          <w:t>σε αύξουσα σειρά,</w:t>
        </w:r>
      </w:ins>
    </w:p>
    <w:p w14:paraId="17C5E88B" w14:textId="0DEB1053" w:rsidR="00C2524F" w:rsidRDefault="005F4B5C" w:rsidP="004766CB">
      <w:pPr>
        <w:pStyle w:val="aa"/>
        <w:numPr>
          <w:ilvl w:val="0"/>
          <w:numId w:val="4"/>
        </w:numPr>
        <w:rPr>
          <w:ins w:id="260" w:author="Stylianos Theofilou (Nokia)" w:date="2023-01-04T10:38:00Z"/>
          <w:rFonts w:ascii="Times New Roman" w:hAnsi="Times New Roman" w:cs="Times New Roman"/>
          <w:sz w:val="18"/>
          <w:szCs w:val="18"/>
          <w:lang w:val="el-GR"/>
        </w:rPr>
      </w:pPr>
      <w:ins w:id="261" w:author="Stylianos Theofilou (Nokia)" w:date="2023-01-04T10:36:00Z">
        <w:r>
          <w:rPr>
            <w:rFonts w:ascii="Times New Roman" w:hAnsi="Times New Roman" w:cs="Times New Roman"/>
            <w:sz w:val="18"/>
            <w:szCs w:val="18"/>
            <w:lang w:val="el-GR"/>
          </w:rPr>
          <w:t>Τα γκολ που δέχθηκε η ομάδα (</w:t>
        </w:r>
        <w:r>
          <w:rPr>
            <w:rFonts w:ascii="Times New Roman" w:hAnsi="Times New Roman" w:cs="Times New Roman"/>
            <w:sz w:val="18"/>
            <w:szCs w:val="18"/>
          </w:rPr>
          <w:t>Goals</w:t>
        </w:r>
        <w:r w:rsidRPr="005F4B5C">
          <w:rPr>
            <w:rFonts w:ascii="Times New Roman" w:hAnsi="Times New Roman" w:cs="Times New Roman"/>
            <w:sz w:val="18"/>
            <w:szCs w:val="18"/>
            <w:lang w:val="el-GR"/>
            <w:rPrChange w:id="262" w:author="Stylianos Theofilou (Nokia)" w:date="2023-01-04T10:36:00Z">
              <w:rPr>
                <w:rFonts w:ascii="Times New Roman" w:hAnsi="Times New Roman" w:cs="Times New Roman"/>
                <w:sz w:val="18"/>
                <w:szCs w:val="18"/>
              </w:rPr>
            </w:rPrChange>
          </w:rPr>
          <w:t xml:space="preserve"> </w:t>
        </w:r>
        <w:r>
          <w:rPr>
            <w:rFonts w:ascii="Times New Roman" w:hAnsi="Times New Roman" w:cs="Times New Roman"/>
            <w:sz w:val="18"/>
            <w:szCs w:val="18"/>
          </w:rPr>
          <w:t>Against</w:t>
        </w:r>
        <w:r w:rsidRPr="005F4B5C">
          <w:rPr>
            <w:rFonts w:ascii="Times New Roman" w:hAnsi="Times New Roman" w:cs="Times New Roman"/>
            <w:sz w:val="18"/>
            <w:szCs w:val="18"/>
            <w:lang w:val="el-GR"/>
            <w:rPrChange w:id="263" w:author="Stylianos Theofilou (Nokia)" w:date="2023-01-04T10:36:00Z">
              <w:rPr>
                <w:rFonts w:ascii="Times New Roman" w:hAnsi="Times New Roman" w:cs="Times New Roman"/>
                <w:sz w:val="18"/>
                <w:szCs w:val="18"/>
              </w:rPr>
            </w:rPrChange>
          </w:rPr>
          <w:t xml:space="preserve">) </w:t>
        </w:r>
        <w:r>
          <w:rPr>
            <w:rFonts w:ascii="Times New Roman" w:hAnsi="Times New Roman" w:cs="Times New Roman"/>
            <w:sz w:val="18"/>
            <w:szCs w:val="18"/>
            <w:lang w:val="el-GR"/>
          </w:rPr>
          <w:t>σε φθίνουσα σειρά.</w:t>
        </w:r>
      </w:ins>
      <w:ins w:id="264" w:author="Stylianos Theofilou (Nokia)" w:date="2023-01-04T10:33:00Z">
        <w:r w:rsidR="004766CB" w:rsidRPr="004766CB">
          <w:rPr>
            <w:rFonts w:ascii="Times New Roman" w:hAnsi="Times New Roman" w:cs="Times New Roman"/>
            <w:sz w:val="18"/>
            <w:szCs w:val="18"/>
            <w:lang w:val="el-GR"/>
            <w:rPrChange w:id="265" w:author="Stylianos Theofilou (Nokia)" w:date="2023-01-04T10:34:00Z">
              <w:rPr>
                <w:lang w:val="el-GR"/>
              </w:rPr>
            </w:rPrChange>
          </w:rPr>
          <w:t xml:space="preserve"> </w:t>
        </w:r>
      </w:ins>
    </w:p>
    <w:p w14:paraId="0DDDFBA6" w14:textId="2CC3F37F" w:rsidR="005F4B5C" w:rsidRDefault="005F4B5C" w:rsidP="005F4B5C">
      <w:pPr>
        <w:rPr>
          <w:ins w:id="266" w:author="Stylianos Theofilou (Nokia)" w:date="2023-01-04T10:38:00Z"/>
          <w:rFonts w:ascii="Times New Roman" w:hAnsi="Times New Roman" w:cs="Times New Roman"/>
          <w:sz w:val="18"/>
          <w:szCs w:val="18"/>
          <w:lang w:val="el-GR"/>
        </w:rPr>
      </w:pPr>
    </w:p>
    <w:p w14:paraId="74611F62" w14:textId="0A6C5614" w:rsidR="005F4B5C" w:rsidRDefault="005F4B5C" w:rsidP="005F4B5C">
      <w:pPr>
        <w:rPr>
          <w:ins w:id="267" w:author="Stylianos Theofilou (Nokia)" w:date="2023-01-04T10:44:00Z"/>
          <w:rFonts w:ascii="Times New Roman" w:hAnsi="Times New Roman" w:cs="Times New Roman"/>
          <w:sz w:val="18"/>
          <w:szCs w:val="18"/>
          <w:lang w:val="el-GR"/>
        </w:rPr>
      </w:pPr>
    </w:p>
    <w:p w14:paraId="792EFC47" w14:textId="50DDEDE8" w:rsidR="00904973" w:rsidRDefault="00904973" w:rsidP="005F4B5C">
      <w:pPr>
        <w:rPr>
          <w:ins w:id="268" w:author="Stylianos Theofilou (Nokia)" w:date="2023-01-04T10:45:00Z"/>
          <w:rFonts w:ascii="Times New Roman" w:hAnsi="Times New Roman" w:cs="Times New Roman"/>
          <w:sz w:val="18"/>
          <w:szCs w:val="18"/>
          <w:lang w:val="el-GR"/>
        </w:rPr>
      </w:pPr>
      <w:ins w:id="269" w:author="Stylianos Theofilou (Nokia)" w:date="2023-01-04T10:45:00Z">
        <w:r>
          <w:rPr>
            <w:rFonts w:ascii="Times New Roman" w:hAnsi="Times New Roman" w:cs="Times New Roman"/>
            <w:sz w:val="18"/>
            <w:szCs w:val="18"/>
            <w:lang w:val="el-GR"/>
          </w:rPr>
          <w:t>Οι</w:t>
        </w:r>
      </w:ins>
      <w:ins w:id="270" w:author="Stylianos Theofilou (Nokia)" w:date="2023-01-04T10:44:00Z">
        <w:r>
          <w:rPr>
            <w:rFonts w:ascii="Times New Roman" w:hAnsi="Times New Roman" w:cs="Times New Roman"/>
            <w:sz w:val="18"/>
            <w:szCs w:val="18"/>
            <w:lang w:val="el-GR"/>
          </w:rPr>
          <w:t xml:space="preserve"> πα</w:t>
        </w:r>
      </w:ins>
      <w:ins w:id="271" w:author="Stylianos Theofilou (Nokia)" w:date="2023-01-04T10:45:00Z">
        <w:r>
          <w:rPr>
            <w:rFonts w:ascii="Times New Roman" w:hAnsi="Times New Roman" w:cs="Times New Roman"/>
            <w:sz w:val="18"/>
            <w:szCs w:val="18"/>
            <w:lang w:val="el-GR"/>
          </w:rPr>
          <w:t>ίκτες</w:t>
        </w:r>
      </w:ins>
      <w:ins w:id="272" w:author="Stylianos Theofilou (Nokia)" w:date="2023-01-04T10:44:00Z">
        <w:r>
          <w:rPr>
            <w:rFonts w:ascii="Times New Roman" w:hAnsi="Times New Roman" w:cs="Times New Roman"/>
            <w:sz w:val="18"/>
            <w:szCs w:val="18"/>
            <w:lang w:val="el-GR"/>
          </w:rPr>
          <w:t xml:space="preserve"> </w:t>
        </w:r>
      </w:ins>
      <w:ins w:id="273" w:author="Stylianos Theofilou (Nokia)" w:date="2023-01-04T10:45:00Z">
        <w:r>
          <w:rPr>
            <w:rFonts w:ascii="Times New Roman" w:hAnsi="Times New Roman" w:cs="Times New Roman"/>
            <w:sz w:val="18"/>
            <w:szCs w:val="18"/>
            <w:lang w:val="el-GR"/>
          </w:rPr>
          <w:t>ταξινομούνται ανά ομάδα, ανά θέση, ανά επώνυμο</w:t>
        </w:r>
      </w:ins>
      <w:ins w:id="274" w:author="Stylianos Theofilou (Nokia)" w:date="2023-01-04T10:49:00Z">
        <w:r w:rsidR="003B5C27">
          <w:rPr>
            <w:rFonts w:ascii="Times New Roman" w:hAnsi="Times New Roman" w:cs="Times New Roman"/>
            <w:sz w:val="18"/>
            <w:szCs w:val="18"/>
            <w:lang w:val="el-GR"/>
          </w:rPr>
          <w:t xml:space="preserve"> και ανά όνομα στην περίπτωση </w:t>
        </w:r>
      </w:ins>
      <w:ins w:id="275" w:author="Stylianos Theofilou (Nokia)" w:date="2023-01-04T10:50:00Z">
        <w:r w:rsidR="003B5C27">
          <w:rPr>
            <w:rFonts w:ascii="Times New Roman" w:hAnsi="Times New Roman" w:cs="Times New Roman"/>
            <w:sz w:val="18"/>
            <w:szCs w:val="18"/>
            <w:lang w:val="el-GR"/>
          </w:rPr>
          <w:t xml:space="preserve">εμφάνισης </w:t>
        </w:r>
      </w:ins>
      <w:ins w:id="276" w:author="Stylianos Theofilou (Nokia)" w:date="2023-01-04T10:49:00Z">
        <w:r w:rsidR="003B5C27">
          <w:rPr>
            <w:rFonts w:ascii="Times New Roman" w:hAnsi="Times New Roman" w:cs="Times New Roman"/>
            <w:sz w:val="18"/>
            <w:szCs w:val="18"/>
            <w:lang w:val="el-GR"/>
          </w:rPr>
          <w:t>των στατιστικών</w:t>
        </w:r>
      </w:ins>
      <w:ins w:id="277" w:author="Stylianos Theofilou (Nokia)" w:date="2023-01-04T10:50:00Z">
        <w:r w:rsidR="003B5C27">
          <w:rPr>
            <w:rFonts w:ascii="Times New Roman" w:hAnsi="Times New Roman" w:cs="Times New Roman"/>
            <w:sz w:val="18"/>
            <w:szCs w:val="18"/>
            <w:lang w:val="el-GR"/>
          </w:rPr>
          <w:t xml:space="preserve"> (</w:t>
        </w:r>
        <w:r w:rsidR="003B5C27">
          <w:rPr>
            <w:rFonts w:ascii="Times New Roman" w:hAnsi="Times New Roman" w:cs="Times New Roman"/>
            <w:sz w:val="18"/>
            <w:szCs w:val="18"/>
          </w:rPr>
          <w:t>line</w:t>
        </w:r>
        <w:r w:rsidR="003B5C27" w:rsidRPr="003B5C27">
          <w:rPr>
            <w:rFonts w:ascii="Times New Roman" w:hAnsi="Times New Roman" w:cs="Times New Roman"/>
            <w:sz w:val="18"/>
            <w:szCs w:val="18"/>
            <w:lang w:val="el-GR"/>
            <w:rPrChange w:id="278" w:author="Stylianos Theofilou (Nokia)" w:date="2023-01-04T10:50:00Z">
              <w:rPr>
                <w:rFonts w:ascii="Times New Roman" w:hAnsi="Times New Roman" w:cs="Times New Roman"/>
                <w:sz w:val="18"/>
                <w:szCs w:val="18"/>
              </w:rPr>
            </w:rPrChange>
          </w:rPr>
          <w:t xml:space="preserve"> </w:t>
        </w:r>
      </w:ins>
      <w:ins w:id="279" w:author="Stylianos Theofilou (Nokia)" w:date="2023-01-04T10:52:00Z">
        <w:r w:rsidR="003B5C27" w:rsidRPr="003B5C27">
          <w:rPr>
            <w:rFonts w:ascii="Times New Roman" w:hAnsi="Times New Roman" w:cs="Times New Roman"/>
            <w:sz w:val="18"/>
            <w:szCs w:val="18"/>
            <w:lang w:val="el-GR"/>
            <w:rPrChange w:id="280" w:author="Stylianos Theofilou (Nokia)" w:date="2023-01-04T10:52:00Z">
              <w:rPr>
                <w:rFonts w:ascii="Times New Roman" w:hAnsi="Times New Roman" w:cs="Times New Roman"/>
                <w:sz w:val="18"/>
                <w:szCs w:val="18"/>
              </w:rPr>
            </w:rPrChange>
          </w:rPr>
          <w:t>1</w:t>
        </w:r>
      </w:ins>
      <w:ins w:id="281" w:author="Stylianos Theofilou (Nokia)" w:date="2023-01-04T10:51:00Z">
        <w:r w:rsidR="003B5C27" w:rsidRPr="003B5C27">
          <w:rPr>
            <w:rFonts w:ascii="Times New Roman" w:hAnsi="Times New Roman" w:cs="Times New Roman"/>
            <w:sz w:val="18"/>
            <w:szCs w:val="18"/>
            <w:lang w:val="el-GR"/>
            <w:rPrChange w:id="282" w:author="Stylianos Theofilou (Nokia)" w:date="2023-01-04T10:51:00Z">
              <w:rPr>
                <w:rFonts w:ascii="Times New Roman" w:hAnsi="Times New Roman" w:cs="Times New Roman"/>
                <w:sz w:val="18"/>
                <w:szCs w:val="18"/>
              </w:rPr>
            </w:rPrChange>
          </w:rPr>
          <w:t>8</w:t>
        </w:r>
      </w:ins>
      <w:ins w:id="283" w:author="Stylianos Theofilou (Nokia)" w:date="2023-01-04T10:52:00Z">
        <w:r w:rsidR="003B5C27" w:rsidRPr="003B5C27">
          <w:rPr>
            <w:rFonts w:ascii="Times New Roman" w:hAnsi="Times New Roman" w:cs="Times New Roman"/>
            <w:sz w:val="18"/>
            <w:szCs w:val="18"/>
            <w:lang w:val="el-GR"/>
            <w:rPrChange w:id="284" w:author="Stylianos Theofilou (Nokia)" w:date="2023-01-04T10:52:00Z">
              <w:rPr>
                <w:rFonts w:ascii="Times New Roman" w:hAnsi="Times New Roman" w:cs="Times New Roman"/>
                <w:sz w:val="18"/>
                <w:szCs w:val="18"/>
              </w:rPr>
            </w:rPrChange>
          </w:rPr>
          <w:t>3</w:t>
        </w:r>
      </w:ins>
      <w:ins w:id="285" w:author="Stylianos Theofilou (Nokia)" w:date="2023-01-04T10:50:00Z">
        <w:r w:rsidR="003B5C27" w:rsidRPr="003B5C27">
          <w:rPr>
            <w:rFonts w:ascii="Times New Roman" w:hAnsi="Times New Roman" w:cs="Times New Roman"/>
            <w:sz w:val="18"/>
            <w:szCs w:val="18"/>
            <w:lang w:val="el-GR"/>
            <w:rPrChange w:id="286" w:author="Stylianos Theofilou (Nokia)" w:date="2023-01-04T10:50:00Z">
              <w:rPr>
                <w:rFonts w:ascii="Times New Roman" w:hAnsi="Times New Roman" w:cs="Times New Roman"/>
                <w:sz w:val="18"/>
                <w:szCs w:val="18"/>
              </w:rPr>
            </w:rPrChange>
          </w:rPr>
          <w:t>)</w:t>
        </w:r>
      </w:ins>
      <w:ins w:id="287" w:author="Stylianos Theofilou (Nokia)" w:date="2023-01-04T10:49:00Z">
        <w:r w:rsidR="003B5C27">
          <w:rPr>
            <w:rFonts w:ascii="Times New Roman" w:hAnsi="Times New Roman" w:cs="Times New Roman"/>
            <w:sz w:val="18"/>
            <w:szCs w:val="18"/>
            <w:lang w:val="el-GR"/>
          </w:rPr>
          <w:t xml:space="preserve">, ενώ ταξινομούνται επιπλέον και ανά εθνικότητα και ημερομηνία γέννησης </w:t>
        </w:r>
      </w:ins>
      <w:ins w:id="288" w:author="Stylianos Theofilou (Nokia)" w:date="2023-01-04T10:50:00Z">
        <w:r w:rsidR="003B5C27">
          <w:rPr>
            <w:rFonts w:ascii="Times New Roman" w:hAnsi="Times New Roman" w:cs="Times New Roman"/>
            <w:sz w:val="18"/>
            <w:szCs w:val="18"/>
            <w:lang w:val="el-GR"/>
          </w:rPr>
          <w:t>στην περίπτωση εμφάνισης των πληροφοριών</w:t>
        </w:r>
      </w:ins>
      <w:ins w:id="289" w:author="Stylianos Theofilou (Nokia)" w:date="2023-01-04T10:51:00Z">
        <w:r w:rsidR="003B5C27" w:rsidRPr="003B5C27">
          <w:rPr>
            <w:rFonts w:ascii="Times New Roman" w:hAnsi="Times New Roman" w:cs="Times New Roman"/>
            <w:sz w:val="18"/>
            <w:szCs w:val="18"/>
            <w:lang w:val="el-GR"/>
            <w:rPrChange w:id="290" w:author="Stylianos Theofilou (Nokia)" w:date="2023-01-04T10:51:00Z">
              <w:rPr>
                <w:rFonts w:ascii="Times New Roman" w:hAnsi="Times New Roman" w:cs="Times New Roman"/>
                <w:sz w:val="18"/>
                <w:szCs w:val="18"/>
              </w:rPr>
            </w:rPrChange>
          </w:rPr>
          <w:t xml:space="preserve"> (</w:t>
        </w:r>
        <w:r w:rsidR="003B5C27">
          <w:rPr>
            <w:rFonts w:ascii="Times New Roman" w:hAnsi="Times New Roman" w:cs="Times New Roman"/>
            <w:sz w:val="18"/>
            <w:szCs w:val="18"/>
          </w:rPr>
          <w:t>line</w:t>
        </w:r>
        <w:r w:rsidR="003B5C27" w:rsidRPr="003B5C27">
          <w:rPr>
            <w:rFonts w:ascii="Times New Roman" w:hAnsi="Times New Roman" w:cs="Times New Roman"/>
            <w:sz w:val="18"/>
            <w:szCs w:val="18"/>
            <w:lang w:val="el-GR"/>
            <w:rPrChange w:id="291" w:author="Stylianos Theofilou (Nokia)" w:date="2023-01-04T10:51:00Z">
              <w:rPr>
                <w:rFonts w:ascii="Times New Roman" w:hAnsi="Times New Roman" w:cs="Times New Roman"/>
                <w:sz w:val="18"/>
                <w:szCs w:val="18"/>
              </w:rPr>
            </w:rPrChange>
          </w:rPr>
          <w:t xml:space="preserve"> 222)</w:t>
        </w:r>
      </w:ins>
      <w:ins w:id="292" w:author="Stylianos Theofilou (Nokia)" w:date="2023-01-04T10:45:00Z">
        <w:r>
          <w:rPr>
            <w:rFonts w:ascii="Times New Roman" w:hAnsi="Times New Roman" w:cs="Times New Roman"/>
            <w:sz w:val="18"/>
            <w:szCs w:val="18"/>
            <w:lang w:val="el-GR"/>
          </w:rPr>
          <w:t>.</w:t>
        </w:r>
      </w:ins>
    </w:p>
    <w:p w14:paraId="7FF9C547" w14:textId="0B983D29" w:rsidR="003B5C27" w:rsidRDefault="00904973" w:rsidP="005F4B5C">
      <w:pPr>
        <w:rPr>
          <w:ins w:id="293" w:author="Stylianos Theofilou (Nokia)" w:date="2023-01-04T10:52:00Z"/>
          <w:rFonts w:ascii="Times New Roman" w:hAnsi="Times New Roman" w:cs="Times New Roman"/>
          <w:sz w:val="18"/>
          <w:szCs w:val="18"/>
          <w:lang w:val="el-GR"/>
        </w:rPr>
      </w:pPr>
      <w:ins w:id="294" w:author="Stylianos Theofilou (Nokia)" w:date="2023-01-04T10:45:00Z">
        <w:r>
          <w:rPr>
            <w:rFonts w:ascii="Times New Roman" w:hAnsi="Times New Roman" w:cs="Times New Roman"/>
            <w:sz w:val="18"/>
            <w:szCs w:val="18"/>
            <w:lang w:val="el-GR"/>
          </w:rPr>
          <w:t>Οι διαιτητές ταξινομούνται ανά τύπο</w:t>
        </w:r>
      </w:ins>
      <w:ins w:id="295" w:author="Stylianos Theofilou (Nokia)" w:date="2023-01-04T10:50:00Z">
        <w:r w:rsidR="003B5C27">
          <w:rPr>
            <w:rFonts w:ascii="Times New Roman" w:hAnsi="Times New Roman" w:cs="Times New Roman"/>
            <w:sz w:val="18"/>
            <w:szCs w:val="18"/>
            <w:lang w:val="el-GR"/>
          </w:rPr>
          <w:t xml:space="preserve">, </w:t>
        </w:r>
      </w:ins>
      <w:ins w:id="296" w:author="Stylianos Theofilou (Nokia)" w:date="2023-01-04T10:45:00Z">
        <w:r>
          <w:rPr>
            <w:rFonts w:ascii="Times New Roman" w:hAnsi="Times New Roman" w:cs="Times New Roman"/>
            <w:sz w:val="18"/>
            <w:szCs w:val="18"/>
            <w:lang w:val="el-GR"/>
          </w:rPr>
          <w:t>ανά επώνυμο</w:t>
        </w:r>
      </w:ins>
      <w:ins w:id="297" w:author="Stylianos Theofilou (Nokia)" w:date="2023-01-04T10:50:00Z">
        <w:r w:rsidR="003B5C27">
          <w:rPr>
            <w:rFonts w:ascii="Times New Roman" w:hAnsi="Times New Roman" w:cs="Times New Roman"/>
            <w:sz w:val="18"/>
            <w:szCs w:val="18"/>
            <w:lang w:val="el-GR"/>
          </w:rPr>
          <w:t>, ανά όνομα, ανά εθνικότητα και ανά ημερομηνία γέννησης</w:t>
        </w:r>
      </w:ins>
      <w:ins w:id="298" w:author="Stylianos Theofilou (Nokia)" w:date="2023-01-04T10:51:00Z">
        <w:r w:rsidR="003B5C27" w:rsidRPr="003B5C27">
          <w:rPr>
            <w:rFonts w:ascii="Times New Roman" w:hAnsi="Times New Roman" w:cs="Times New Roman"/>
            <w:sz w:val="18"/>
            <w:szCs w:val="18"/>
            <w:lang w:val="el-GR"/>
            <w:rPrChange w:id="299" w:author="Stylianos Theofilou (Nokia)" w:date="2023-01-04T10:51:00Z">
              <w:rPr>
                <w:rFonts w:ascii="Times New Roman" w:hAnsi="Times New Roman" w:cs="Times New Roman"/>
                <w:sz w:val="18"/>
                <w:szCs w:val="18"/>
              </w:rPr>
            </w:rPrChange>
          </w:rPr>
          <w:t xml:space="preserve"> (</w:t>
        </w:r>
        <w:r w:rsidR="003B5C27">
          <w:rPr>
            <w:rFonts w:ascii="Times New Roman" w:hAnsi="Times New Roman" w:cs="Times New Roman"/>
            <w:sz w:val="18"/>
            <w:szCs w:val="18"/>
          </w:rPr>
          <w:t>line</w:t>
        </w:r>
        <w:r w:rsidR="003B5C27" w:rsidRPr="003B5C27">
          <w:rPr>
            <w:rFonts w:ascii="Times New Roman" w:hAnsi="Times New Roman" w:cs="Times New Roman"/>
            <w:sz w:val="18"/>
            <w:szCs w:val="18"/>
            <w:lang w:val="el-GR"/>
            <w:rPrChange w:id="300" w:author="Stylianos Theofilou (Nokia)" w:date="2023-01-04T10:51:00Z">
              <w:rPr>
                <w:rFonts w:ascii="Times New Roman" w:hAnsi="Times New Roman" w:cs="Times New Roman"/>
                <w:sz w:val="18"/>
                <w:szCs w:val="18"/>
              </w:rPr>
            </w:rPrChange>
          </w:rPr>
          <w:t xml:space="preserve"> 258)</w:t>
        </w:r>
      </w:ins>
      <w:ins w:id="301" w:author="Stylianos Theofilou (Nokia)" w:date="2023-01-04T10:50:00Z">
        <w:r w:rsidR="003B5C27">
          <w:rPr>
            <w:rFonts w:ascii="Times New Roman" w:hAnsi="Times New Roman" w:cs="Times New Roman"/>
            <w:sz w:val="18"/>
            <w:szCs w:val="18"/>
            <w:lang w:val="el-GR"/>
          </w:rPr>
          <w:t>.</w:t>
        </w:r>
      </w:ins>
    </w:p>
    <w:p w14:paraId="42AF594F" w14:textId="2A7B4E10" w:rsidR="005F4B5C" w:rsidRPr="005F4B5C" w:rsidDel="00B22F9A" w:rsidRDefault="008815B2">
      <w:pPr>
        <w:rPr>
          <w:del w:id="302" w:author="Stylianos Theofilou (Nokia)" w:date="2023-01-04T17:31:00Z"/>
          <w:rFonts w:ascii="Times New Roman" w:hAnsi="Times New Roman" w:cs="Times New Roman"/>
          <w:sz w:val="18"/>
          <w:szCs w:val="18"/>
          <w:lang w:val="el-GR"/>
        </w:rPr>
        <w:pPrChange w:id="303" w:author="Stylianos Theofilou (Nokia)" w:date="2023-01-04T17:31:00Z">
          <w:pPr>
            <w:jc w:val="both"/>
          </w:pPr>
        </w:pPrChange>
      </w:pPr>
      <w:ins w:id="304" w:author="Stylianos Theofilou (Nokia)" w:date="2023-01-04T10:52:00Z">
        <w:r>
          <w:rPr>
            <w:rFonts w:ascii="Times New Roman" w:hAnsi="Times New Roman" w:cs="Times New Roman"/>
            <w:sz w:val="18"/>
            <w:szCs w:val="18"/>
            <w:lang w:val="el-GR"/>
          </w:rPr>
          <w:t>Οι αγώνες ταξινομούνται ανά γηπεδούχο ομάδα</w:t>
        </w:r>
      </w:ins>
      <w:ins w:id="305" w:author="Stylianos Theofilou (Nokia)" w:date="2023-01-04T10:53:00Z">
        <w:r w:rsidR="0099695B">
          <w:rPr>
            <w:rFonts w:ascii="Times New Roman" w:hAnsi="Times New Roman" w:cs="Times New Roman"/>
            <w:sz w:val="18"/>
            <w:szCs w:val="18"/>
            <w:lang w:val="el-GR"/>
          </w:rPr>
          <w:t xml:space="preserve"> και</w:t>
        </w:r>
      </w:ins>
      <w:ins w:id="306" w:author="Stylianos Theofilou (Nokia)" w:date="2023-01-04T10:52:00Z">
        <w:r>
          <w:rPr>
            <w:rFonts w:ascii="Times New Roman" w:hAnsi="Times New Roman" w:cs="Times New Roman"/>
            <w:sz w:val="18"/>
            <w:szCs w:val="18"/>
            <w:lang w:val="el-GR"/>
          </w:rPr>
          <w:t xml:space="preserve"> φιλοξενούμενη ομάδα</w:t>
        </w:r>
      </w:ins>
      <w:ins w:id="307" w:author="Stylianos Theofilou (Nokia)" w:date="2023-01-04T10:54:00Z">
        <w:r w:rsidR="001E5EA4" w:rsidRPr="001E5EA4">
          <w:rPr>
            <w:rFonts w:ascii="Times New Roman" w:hAnsi="Times New Roman" w:cs="Times New Roman"/>
            <w:sz w:val="18"/>
            <w:szCs w:val="18"/>
            <w:lang w:val="el-GR"/>
            <w:rPrChange w:id="308" w:author="Stylianos Theofilou (Nokia)" w:date="2023-01-04T10:54:00Z">
              <w:rPr>
                <w:rFonts w:ascii="Times New Roman" w:hAnsi="Times New Roman" w:cs="Times New Roman"/>
                <w:sz w:val="18"/>
                <w:szCs w:val="18"/>
              </w:rPr>
            </w:rPrChange>
          </w:rPr>
          <w:t xml:space="preserve"> (</w:t>
        </w:r>
        <w:r w:rsidR="001E5EA4">
          <w:rPr>
            <w:rFonts w:ascii="Times New Roman" w:hAnsi="Times New Roman" w:cs="Times New Roman"/>
            <w:sz w:val="18"/>
            <w:szCs w:val="18"/>
          </w:rPr>
          <w:t>line</w:t>
        </w:r>
        <w:r w:rsidR="001E5EA4" w:rsidRPr="001E5EA4">
          <w:rPr>
            <w:rFonts w:ascii="Times New Roman" w:hAnsi="Times New Roman" w:cs="Times New Roman"/>
            <w:sz w:val="18"/>
            <w:szCs w:val="18"/>
            <w:lang w:val="el-GR"/>
            <w:rPrChange w:id="309" w:author="Stylianos Theofilou (Nokia)" w:date="2023-01-04T10:54:00Z">
              <w:rPr>
                <w:rFonts w:ascii="Times New Roman" w:hAnsi="Times New Roman" w:cs="Times New Roman"/>
                <w:sz w:val="18"/>
                <w:szCs w:val="18"/>
              </w:rPr>
            </w:rPrChange>
          </w:rPr>
          <w:t xml:space="preserve"> 131)</w:t>
        </w:r>
      </w:ins>
      <w:ins w:id="310" w:author="Stylianos Theofilou (Nokia)" w:date="2023-01-04T10:53:00Z">
        <w:r w:rsidR="0099695B">
          <w:rPr>
            <w:rFonts w:ascii="Times New Roman" w:hAnsi="Times New Roman" w:cs="Times New Roman"/>
            <w:sz w:val="18"/>
            <w:szCs w:val="18"/>
            <w:lang w:val="el-GR"/>
          </w:rPr>
          <w:t>.</w:t>
        </w:r>
      </w:ins>
    </w:p>
    <w:p w14:paraId="4E8DAC0C" w14:textId="77777777" w:rsidR="000128DE" w:rsidRPr="00C2524F" w:rsidRDefault="000128DE" w:rsidP="00AB738D">
      <w:pPr>
        <w:jc w:val="both"/>
        <w:rPr>
          <w:rFonts w:ascii="Times New Roman" w:hAnsi="Times New Roman" w:cs="Times New Roman"/>
          <w:sz w:val="18"/>
          <w:szCs w:val="18"/>
          <w:lang w:val="el-GR"/>
        </w:rPr>
      </w:pPr>
    </w:p>
    <w:p w14:paraId="2873561F" w14:textId="3DFEA9D3" w:rsidR="006A79B3" w:rsidRPr="00C2524F" w:rsidRDefault="006A79B3" w:rsidP="00AB738D">
      <w:pPr>
        <w:jc w:val="both"/>
        <w:rPr>
          <w:rFonts w:ascii="Times New Roman" w:hAnsi="Times New Roman" w:cs="Times New Roman"/>
          <w:sz w:val="18"/>
          <w:szCs w:val="18"/>
          <w:lang w:val="el-GR"/>
        </w:rPr>
      </w:pPr>
    </w:p>
    <w:sectPr w:rsidR="006A79B3" w:rsidRPr="00C2524F" w:rsidSect="002D751F">
      <w:pgSz w:w="12240" w:h="15840"/>
      <w:pgMar w:top="1077" w:right="1077" w:bottom="1440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8E852" w14:textId="77777777" w:rsidR="00D764BD" w:rsidRDefault="00D764BD" w:rsidP="00382894">
      <w:pPr>
        <w:spacing w:after="0" w:line="240" w:lineRule="auto"/>
      </w:pPr>
      <w:r>
        <w:separator/>
      </w:r>
    </w:p>
  </w:endnote>
  <w:endnote w:type="continuationSeparator" w:id="0">
    <w:p w14:paraId="2CFA1ABB" w14:textId="77777777" w:rsidR="00D764BD" w:rsidRDefault="00D764BD" w:rsidP="00382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1EE8A" w14:textId="77777777" w:rsidR="00D764BD" w:rsidRDefault="00D764BD" w:rsidP="00382894">
      <w:pPr>
        <w:spacing w:after="0" w:line="240" w:lineRule="auto"/>
      </w:pPr>
      <w:r>
        <w:separator/>
      </w:r>
    </w:p>
  </w:footnote>
  <w:footnote w:type="continuationSeparator" w:id="0">
    <w:p w14:paraId="2630134B" w14:textId="77777777" w:rsidR="00D764BD" w:rsidRDefault="00D764BD" w:rsidP="003828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231457"/>
    <w:multiLevelType w:val="hybridMultilevel"/>
    <w:tmpl w:val="2892D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873D2F"/>
    <w:multiLevelType w:val="hybridMultilevel"/>
    <w:tmpl w:val="4CB2C338"/>
    <w:lvl w:ilvl="0" w:tplc="F7225ABA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C3504"/>
    <w:multiLevelType w:val="hybridMultilevel"/>
    <w:tmpl w:val="3F6EB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CB04F5"/>
    <w:multiLevelType w:val="hybridMultilevel"/>
    <w:tmpl w:val="B7B29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tylianos Theofilou (Nokia)">
    <w15:presenceInfo w15:providerId="AD" w15:userId="S::stylianos.theofilou@nokia.com::a3262d9a-75aa-492d-aff3-d8cdd3b26e2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FEE"/>
    <w:rsid w:val="0001185A"/>
    <w:rsid w:val="000128DE"/>
    <w:rsid w:val="00013E51"/>
    <w:rsid w:val="000A590A"/>
    <w:rsid w:val="000F5A6C"/>
    <w:rsid w:val="00140586"/>
    <w:rsid w:val="00156A44"/>
    <w:rsid w:val="00175E55"/>
    <w:rsid w:val="001E5EA4"/>
    <w:rsid w:val="0024363B"/>
    <w:rsid w:val="002D751F"/>
    <w:rsid w:val="00382894"/>
    <w:rsid w:val="003B5C27"/>
    <w:rsid w:val="004766CB"/>
    <w:rsid w:val="00490444"/>
    <w:rsid w:val="004976EC"/>
    <w:rsid w:val="00536955"/>
    <w:rsid w:val="005F4B5C"/>
    <w:rsid w:val="006530A5"/>
    <w:rsid w:val="006658DE"/>
    <w:rsid w:val="006A79B3"/>
    <w:rsid w:val="006B18F5"/>
    <w:rsid w:val="006D6DA1"/>
    <w:rsid w:val="007252B3"/>
    <w:rsid w:val="0077537D"/>
    <w:rsid w:val="007D3A69"/>
    <w:rsid w:val="00827D4F"/>
    <w:rsid w:val="0083353B"/>
    <w:rsid w:val="008815B2"/>
    <w:rsid w:val="00904973"/>
    <w:rsid w:val="00916860"/>
    <w:rsid w:val="0094707D"/>
    <w:rsid w:val="00962228"/>
    <w:rsid w:val="00962F43"/>
    <w:rsid w:val="0099695B"/>
    <w:rsid w:val="00A4462D"/>
    <w:rsid w:val="00A47048"/>
    <w:rsid w:val="00AB4C16"/>
    <w:rsid w:val="00AB738D"/>
    <w:rsid w:val="00AC607E"/>
    <w:rsid w:val="00B01B30"/>
    <w:rsid w:val="00B12550"/>
    <w:rsid w:val="00B22F9A"/>
    <w:rsid w:val="00BC099D"/>
    <w:rsid w:val="00C2524F"/>
    <w:rsid w:val="00C63D71"/>
    <w:rsid w:val="00CB7FEE"/>
    <w:rsid w:val="00CD6304"/>
    <w:rsid w:val="00D06487"/>
    <w:rsid w:val="00D76071"/>
    <w:rsid w:val="00D764BD"/>
    <w:rsid w:val="00DC77E4"/>
    <w:rsid w:val="00E12827"/>
    <w:rsid w:val="00E93DB1"/>
    <w:rsid w:val="00ED566E"/>
    <w:rsid w:val="00FC3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D67C44"/>
  <w15:chartTrackingRefBased/>
  <w15:docId w15:val="{CECC6C34-EA31-4290-BAC6-B4F635E14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rsid w:val="00833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Υποσέλιδο Char"/>
    <w:basedOn w:val="a0"/>
    <w:link w:val="a3"/>
    <w:uiPriority w:val="99"/>
    <w:semiHidden/>
    <w:rsid w:val="0083353B"/>
  </w:style>
  <w:style w:type="character" w:styleId="a4">
    <w:name w:val="page number"/>
    <w:basedOn w:val="a0"/>
    <w:uiPriority w:val="99"/>
    <w:semiHidden/>
    <w:unhideWhenUsed/>
    <w:rsid w:val="0083353B"/>
  </w:style>
  <w:style w:type="character" w:styleId="-">
    <w:name w:val="Hyperlink"/>
    <w:basedOn w:val="a0"/>
    <w:uiPriority w:val="99"/>
    <w:unhideWhenUsed/>
    <w:rsid w:val="00C63D7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63D71"/>
    <w:rPr>
      <w:color w:val="605E5C"/>
      <w:shd w:val="clear" w:color="auto" w:fill="E1DFDD"/>
    </w:rPr>
  </w:style>
  <w:style w:type="character" w:styleId="-0">
    <w:name w:val="FollowedHyperlink"/>
    <w:basedOn w:val="a0"/>
    <w:uiPriority w:val="99"/>
    <w:semiHidden/>
    <w:unhideWhenUsed/>
    <w:rsid w:val="00C63D71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243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24363B"/>
    <w:rPr>
      <w:sz w:val="16"/>
      <w:szCs w:val="16"/>
    </w:rPr>
  </w:style>
  <w:style w:type="paragraph" w:styleId="a8">
    <w:name w:val="annotation text"/>
    <w:basedOn w:val="a"/>
    <w:link w:val="Char0"/>
    <w:uiPriority w:val="99"/>
    <w:semiHidden/>
    <w:unhideWhenUsed/>
    <w:rsid w:val="0024363B"/>
    <w:pPr>
      <w:spacing w:line="240" w:lineRule="auto"/>
    </w:pPr>
    <w:rPr>
      <w:sz w:val="20"/>
      <w:szCs w:val="20"/>
    </w:rPr>
  </w:style>
  <w:style w:type="character" w:customStyle="1" w:styleId="Char0">
    <w:name w:val="Κείμενο σχολίου Char"/>
    <w:basedOn w:val="a0"/>
    <w:link w:val="a8"/>
    <w:uiPriority w:val="99"/>
    <w:semiHidden/>
    <w:rsid w:val="0024363B"/>
    <w:rPr>
      <w:sz w:val="20"/>
      <w:szCs w:val="20"/>
    </w:rPr>
  </w:style>
  <w:style w:type="paragraph" w:styleId="a9">
    <w:name w:val="annotation subject"/>
    <w:basedOn w:val="a8"/>
    <w:next w:val="a8"/>
    <w:link w:val="Char1"/>
    <w:uiPriority w:val="99"/>
    <w:semiHidden/>
    <w:unhideWhenUsed/>
    <w:rsid w:val="0024363B"/>
    <w:rPr>
      <w:b/>
      <w:bCs/>
    </w:rPr>
  </w:style>
  <w:style w:type="character" w:customStyle="1" w:styleId="Char1">
    <w:name w:val="Θέμα σχολίου Char"/>
    <w:basedOn w:val="Char0"/>
    <w:link w:val="a9"/>
    <w:uiPriority w:val="99"/>
    <w:semiHidden/>
    <w:rsid w:val="0024363B"/>
    <w:rPr>
      <w:b/>
      <w:bCs/>
      <w:sz w:val="20"/>
      <w:szCs w:val="20"/>
    </w:rPr>
  </w:style>
  <w:style w:type="paragraph" w:styleId="aa">
    <w:name w:val="List Paragraph"/>
    <w:basedOn w:val="a"/>
    <w:uiPriority w:val="34"/>
    <w:qFormat/>
    <w:rsid w:val="00536955"/>
    <w:pPr>
      <w:ind w:left="720"/>
      <w:contextualSpacing/>
    </w:pPr>
  </w:style>
  <w:style w:type="paragraph" w:styleId="ab">
    <w:name w:val="Revision"/>
    <w:hidden/>
    <w:uiPriority w:val="99"/>
    <w:semiHidden/>
    <w:rsid w:val="009470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1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04C23-5EC2-426C-A27A-23860D1EE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4</Pages>
  <Words>1615</Words>
  <Characters>8721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Stylianos Theofilou (Nokia)</dc:creator>
  <cp:keywords/>
  <dc:description/>
  <cp:lastModifiedBy>ΓΙΑΝΝΑΚΗΣ ΜΥΡΩΝ</cp:lastModifiedBy>
  <cp:revision>32</cp:revision>
  <dcterms:created xsi:type="dcterms:W3CDTF">2023-01-02T19:24:00Z</dcterms:created>
  <dcterms:modified xsi:type="dcterms:W3CDTF">2023-01-06T10:38:00Z</dcterms:modified>
</cp:coreProperties>
</file>